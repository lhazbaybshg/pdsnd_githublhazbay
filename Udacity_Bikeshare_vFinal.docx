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2"/>
      </w:sdtPr>
      <w:sdtContent>
        <w:p w:rsidR="00000000" w:rsidDel="00000000" w:rsidP="00000000" w:rsidRDefault="00000000" w:rsidRPr="00000000" w14:paraId="00000001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1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time</w:t>
                </w:r>
              </w:ins>
            </w:sdtContent>
          </w:sdt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2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3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pandas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as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pd</w:t>
                </w:r>
              </w:ins>
            </w:sdtContent>
          </w:sdt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3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5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numpy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as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np</w:t>
                </w:r>
              </w:ins>
            </w:sdtContent>
          </w:sdt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4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7"/>
            </w:sdtPr>
            <w:sdtContent>
              <w:ins w:author="Deniz Ozcelebi" w:id="1" w:date="2023-11-16T22:51:27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5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9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CITY_DATA =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'chicago'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: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'chicago.csv'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,</w:t>
                </w:r>
              </w:ins>
            </w:sdtContent>
          </w:sdt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6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11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         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'new york city'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: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'new_york_city.csv'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,</w:t>
                </w:r>
              </w:ins>
            </w:sdtContent>
          </w:sdt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7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13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         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'washington'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: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'washington.csv'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}</w:t>
                </w:r>
              </w:ins>
            </w:sdtContent>
          </w:sdt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08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15"/>
            </w:sdtPr>
            <w:sdtContent>
              <w:ins w:author="Deniz Ozcelebi" w:id="1" w:date="2023-11-16T22:51:27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09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17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def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get_filters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()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:</w:t>
                </w:r>
              </w:ins>
            </w:sdtContent>
          </w:sdt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0A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19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"""</w:t>
                </w:r>
              </w:ins>
            </w:sdtContent>
          </w:sdt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0B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21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Asks user to specify a city, month, and day to analyze.</w:t>
                </w:r>
              </w:ins>
            </w:sdtContent>
          </w:sdt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0C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23"/>
            </w:sdtPr>
            <w:sdtContent>
              <w:ins w:author="Deniz Ozcelebi" w:id="1" w:date="2023-11-16T22:51:27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0D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25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Returns:</w:t>
                </w:r>
              </w:ins>
            </w:sdtContent>
          </w:sdt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0E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27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    (str) city - name of the city to analyze</w:t>
                </w:r>
              </w:ins>
            </w:sdtContent>
          </w:sdt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0F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29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    (str) month - name of the month to filter by, or "all" to apply no month filter</w:t>
                </w:r>
              </w:ins>
            </w:sdtContent>
          </w:sdt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10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31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    (str) day - name of the day of week to filter by, or "all" to apply no day filter</w:t>
                </w:r>
              </w:ins>
            </w:sdtContent>
          </w:sdt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11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33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"""</w:t>
                </w:r>
              </w:ins>
            </w:sdtContent>
          </w:sdt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12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35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valid_cities =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[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'chicago'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,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'new york city'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,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'washington'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]</w:t>
                </w:r>
              </w:ins>
            </w:sdtContent>
          </w:sdt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13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37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valid_months =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[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'january'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,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'february'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,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'march'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,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'april'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,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'may'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,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'june'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,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'all'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]</w:t>
                </w:r>
              </w:ins>
            </w:sdtContent>
          </w:sdt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14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39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valid_days = 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[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'monday'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,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'tuesday'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,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'wednesday'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,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'thursday'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,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'friday'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,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'saturday'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,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'sunday'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,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'all'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]</w:t>
                </w:r>
              </w:ins>
            </w:sdtContent>
          </w:sdt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15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41"/>
            </w:sdtPr>
            <w:sdtContent>
              <w:ins w:author="Deniz Ozcelebi" w:id="1" w:date="2023-11-16T22:51:27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16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43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'Hello! Let\'s explore some US bikeshare data!\n'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)</w:t>
                </w:r>
              </w:ins>
            </w:sdtContent>
          </w:sdt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17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45"/>
            </w:sdtPr>
            <w:sdtContent>
              <w:ins w:author="Deniz Ozcelebi" w:id="1" w:date="2023-11-16T22:51:27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18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47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# TO DO: get user input for city (chicago, new york city, washington). HINT: Use a while loop to handle invalid inputs</w:t>
                </w:r>
              </w:ins>
            </w:sdtContent>
          </w:sdt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19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49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while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True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:</w:t>
                </w:r>
              </w:ins>
            </w:sdtContent>
          </w:sdt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1A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51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    city =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input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"Please enter the name of the city (Chicago, New York City, Washington): "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)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.lower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()</w:t>
                </w:r>
              </w:ins>
            </w:sdtContent>
          </w:sdt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1B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53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   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city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in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valid_cities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:</w:t>
                </w:r>
              </w:ins>
            </w:sdtContent>
          </w:sdt>
        </w:p>
      </w:sdtContent>
    </w:sdt>
    <w:sdt>
      <w:sdtPr>
        <w:tag w:val="goog_rdk_56"/>
      </w:sdtPr>
      <w:sdtContent>
        <w:p w:rsidR="00000000" w:rsidDel="00000000" w:rsidP="00000000" w:rsidRDefault="00000000" w:rsidRPr="00000000" w14:paraId="0000001C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55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       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break</w:t>
                </w:r>
              </w:ins>
            </w:sdtContent>
          </w:sdt>
        </w:p>
      </w:sdtContent>
    </w:sdt>
    <w:sdt>
      <w:sdtPr>
        <w:tag w:val="goog_rdk_58"/>
      </w:sdtPr>
      <w:sdtContent>
        <w:p w:rsidR="00000000" w:rsidDel="00000000" w:rsidP="00000000" w:rsidRDefault="00000000" w:rsidRPr="00000000" w14:paraId="0000001D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57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   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else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:</w:t>
                </w:r>
              </w:ins>
            </w:sdtContent>
          </w:sdt>
        </w:p>
      </w:sdtContent>
    </w:sdt>
    <w:sdt>
      <w:sdtPr>
        <w:tag w:val="goog_rdk_60"/>
      </w:sdtPr>
      <w:sdtContent>
        <w:p w:rsidR="00000000" w:rsidDel="00000000" w:rsidP="00000000" w:rsidRDefault="00000000" w:rsidRPr="00000000" w14:paraId="0000001E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59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       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"Invalid input. Please try again."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)</w:t>
                </w:r>
              </w:ins>
            </w:sdtContent>
          </w:sdt>
        </w:p>
      </w:sdtContent>
    </w:sdt>
    <w:sdt>
      <w:sdtPr>
        <w:tag w:val="goog_rdk_62"/>
      </w:sdtPr>
      <w:sdtContent>
        <w:p w:rsidR="00000000" w:rsidDel="00000000" w:rsidP="00000000" w:rsidRDefault="00000000" w:rsidRPr="00000000" w14:paraId="0000001F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61"/>
            </w:sdtPr>
            <w:sdtContent>
              <w:ins w:author="Deniz Ozcelebi" w:id="1" w:date="2023-11-16T22:51:27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64"/>
      </w:sdtPr>
      <w:sdtContent>
        <w:p w:rsidR="00000000" w:rsidDel="00000000" w:rsidP="00000000" w:rsidRDefault="00000000" w:rsidRPr="00000000" w14:paraId="00000020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63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# TO DO: get user input for month (all, january, february, ... , june)</w:t>
                </w:r>
              </w:ins>
            </w:sdtContent>
          </w:sdt>
        </w:p>
      </w:sdtContent>
    </w:sdt>
    <w:sdt>
      <w:sdtPr>
        <w:tag w:val="goog_rdk_66"/>
      </w:sdtPr>
      <w:sdtContent>
        <w:p w:rsidR="00000000" w:rsidDel="00000000" w:rsidP="00000000" w:rsidRDefault="00000000" w:rsidRPr="00000000" w14:paraId="00000021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65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while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True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:</w:t>
                </w:r>
              </w:ins>
            </w:sdtContent>
          </w:sdt>
        </w:p>
      </w:sdtContent>
    </w:sdt>
    <w:sdt>
      <w:sdtPr>
        <w:tag w:val="goog_rdk_68"/>
      </w:sdtPr>
      <w:sdtContent>
        <w:p w:rsidR="00000000" w:rsidDel="00000000" w:rsidP="00000000" w:rsidRDefault="00000000" w:rsidRPr="00000000" w14:paraId="00000022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67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    month =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input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"Please enter the name of the month (January, February, ..., June, or 'all' for all months): "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)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.lower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()</w:t>
                </w:r>
              </w:ins>
            </w:sdtContent>
          </w:sdt>
        </w:p>
      </w:sdtContent>
    </w:sdt>
    <w:sdt>
      <w:sdtPr>
        <w:tag w:val="goog_rdk_70"/>
      </w:sdtPr>
      <w:sdtContent>
        <w:p w:rsidR="00000000" w:rsidDel="00000000" w:rsidP="00000000" w:rsidRDefault="00000000" w:rsidRPr="00000000" w14:paraId="00000023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69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   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month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in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valid_months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:</w:t>
                </w:r>
              </w:ins>
            </w:sdtContent>
          </w:sdt>
        </w:p>
      </w:sdtContent>
    </w:sdt>
    <w:sdt>
      <w:sdtPr>
        <w:tag w:val="goog_rdk_72"/>
      </w:sdtPr>
      <w:sdtContent>
        <w:p w:rsidR="00000000" w:rsidDel="00000000" w:rsidP="00000000" w:rsidRDefault="00000000" w:rsidRPr="00000000" w14:paraId="00000024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71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       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break</w:t>
                </w:r>
              </w:ins>
            </w:sdtContent>
          </w:sdt>
        </w:p>
      </w:sdtContent>
    </w:sdt>
    <w:sdt>
      <w:sdtPr>
        <w:tag w:val="goog_rdk_74"/>
      </w:sdtPr>
      <w:sdtContent>
        <w:p w:rsidR="00000000" w:rsidDel="00000000" w:rsidP="00000000" w:rsidRDefault="00000000" w:rsidRPr="00000000" w14:paraId="00000025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73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   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else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:</w:t>
                </w:r>
              </w:ins>
            </w:sdtContent>
          </w:sdt>
        </w:p>
      </w:sdtContent>
    </w:sdt>
    <w:sdt>
      <w:sdtPr>
        <w:tag w:val="goog_rdk_76"/>
      </w:sdtPr>
      <w:sdtContent>
        <w:p w:rsidR="00000000" w:rsidDel="00000000" w:rsidP="00000000" w:rsidRDefault="00000000" w:rsidRPr="00000000" w14:paraId="00000026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75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       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"Invalid input. Please try again."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)</w:t>
                </w:r>
              </w:ins>
            </w:sdtContent>
          </w:sdt>
        </w:p>
      </w:sdtContent>
    </w:sdt>
    <w:sdt>
      <w:sdtPr>
        <w:tag w:val="goog_rdk_78"/>
      </w:sdtPr>
      <w:sdtContent>
        <w:p w:rsidR="00000000" w:rsidDel="00000000" w:rsidP="00000000" w:rsidRDefault="00000000" w:rsidRPr="00000000" w14:paraId="00000027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77"/>
            </w:sdtPr>
            <w:sdtContent>
              <w:ins w:author="Deniz Ozcelebi" w:id="1" w:date="2023-11-16T22:51:27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80"/>
      </w:sdtPr>
      <w:sdtContent>
        <w:p w:rsidR="00000000" w:rsidDel="00000000" w:rsidP="00000000" w:rsidRDefault="00000000" w:rsidRPr="00000000" w14:paraId="00000028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79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# TO DO: get user input for day of week (all, monday, tuesday, ... sunday)</w:t>
                </w:r>
              </w:ins>
            </w:sdtContent>
          </w:sdt>
        </w:p>
      </w:sdtContent>
    </w:sdt>
    <w:sdt>
      <w:sdtPr>
        <w:tag w:val="goog_rdk_82"/>
      </w:sdtPr>
      <w:sdtContent>
        <w:p w:rsidR="00000000" w:rsidDel="00000000" w:rsidP="00000000" w:rsidRDefault="00000000" w:rsidRPr="00000000" w14:paraId="00000029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81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while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True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:</w:t>
                </w:r>
              </w:ins>
            </w:sdtContent>
          </w:sdt>
        </w:p>
      </w:sdtContent>
    </w:sdt>
    <w:sdt>
      <w:sdtPr>
        <w:tag w:val="goog_rdk_84"/>
      </w:sdtPr>
      <w:sdtContent>
        <w:p w:rsidR="00000000" w:rsidDel="00000000" w:rsidP="00000000" w:rsidRDefault="00000000" w:rsidRPr="00000000" w14:paraId="0000002A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83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    day =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input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"Please enter the name of the day of the week (Monday, Tuesday, ..., Sunday, or 'all' for all days): "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)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.lower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()</w:t>
                </w:r>
              </w:ins>
            </w:sdtContent>
          </w:sdt>
        </w:p>
      </w:sdtContent>
    </w:sdt>
    <w:sdt>
      <w:sdtPr>
        <w:tag w:val="goog_rdk_86"/>
      </w:sdtPr>
      <w:sdtContent>
        <w:p w:rsidR="00000000" w:rsidDel="00000000" w:rsidP="00000000" w:rsidRDefault="00000000" w:rsidRPr="00000000" w14:paraId="0000002B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85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   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day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in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valid_days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:</w:t>
                </w:r>
              </w:ins>
            </w:sdtContent>
          </w:sdt>
        </w:p>
      </w:sdtContent>
    </w:sdt>
    <w:sdt>
      <w:sdtPr>
        <w:tag w:val="goog_rdk_88"/>
      </w:sdtPr>
      <w:sdtContent>
        <w:p w:rsidR="00000000" w:rsidDel="00000000" w:rsidP="00000000" w:rsidRDefault="00000000" w:rsidRPr="00000000" w14:paraId="0000002C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87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       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break</w:t>
                </w:r>
              </w:ins>
            </w:sdtContent>
          </w:sdt>
        </w:p>
      </w:sdtContent>
    </w:sdt>
    <w:sdt>
      <w:sdtPr>
        <w:tag w:val="goog_rdk_90"/>
      </w:sdtPr>
      <w:sdtContent>
        <w:p w:rsidR="00000000" w:rsidDel="00000000" w:rsidP="00000000" w:rsidRDefault="00000000" w:rsidRPr="00000000" w14:paraId="0000002D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89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   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else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:</w:t>
                </w:r>
              </w:ins>
            </w:sdtContent>
          </w:sdt>
        </w:p>
      </w:sdtContent>
    </w:sdt>
    <w:sdt>
      <w:sdtPr>
        <w:tag w:val="goog_rdk_92"/>
      </w:sdtPr>
      <w:sdtContent>
        <w:p w:rsidR="00000000" w:rsidDel="00000000" w:rsidP="00000000" w:rsidRDefault="00000000" w:rsidRPr="00000000" w14:paraId="0000002E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91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       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"Invalid input. Please try again."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)</w:t>
                </w:r>
              </w:ins>
            </w:sdtContent>
          </w:sdt>
        </w:p>
      </w:sdtContent>
    </w:sdt>
    <w:sdt>
      <w:sdtPr>
        <w:tag w:val="goog_rdk_94"/>
      </w:sdtPr>
      <w:sdtContent>
        <w:p w:rsidR="00000000" w:rsidDel="00000000" w:rsidP="00000000" w:rsidRDefault="00000000" w:rsidRPr="00000000" w14:paraId="0000002F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93"/>
            </w:sdtPr>
            <w:sdtContent>
              <w:ins w:author="Deniz Ozcelebi" w:id="1" w:date="2023-11-16T22:51:27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96"/>
      </w:sdtPr>
      <w:sdtContent>
        <w:p w:rsidR="00000000" w:rsidDel="00000000" w:rsidP="00000000" w:rsidRDefault="00000000" w:rsidRPr="00000000" w14:paraId="00000030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95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city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,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month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,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day</w:t>
                </w:r>
              </w:ins>
            </w:sdtContent>
          </w:sdt>
        </w:p>
      </w:sdtContent>
    </w:sdt>
    <w:sdt>
      <w:sdtPr>
        <w:tag w:val="goog_rdk_98"/>
      </w:sdtPr>
      <w:sdtContent>
        <w:p w:rsidR="00000000" w:rsidDel="00000000" w:rsidP="00000000" w:rsidRDefault="00000000" w:rsidRPr="00000000" w14:paraId="00000031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97"/>
            </w:sdtPr>
            <w:sdtContent>
              <w:ins w:author="Deniz Ozcelebi" w:id="1" w:date="2023-11-16T22:51:27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00"/>
      </w:sdtPr>
      <w:sdtContent>
        <w:p w:rsidR="00000000" w:rsidDel="00000000" w:rsidP="00000000" w:rsidRDefault="00000000" w:rsidRPr="00000000" w14:paraId="00000032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99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def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load_data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city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month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day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)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:</w:t>
                </w:r>
              </w:ins>
            </w:sdtContent>
          </w:sdt>
        </w:p>
      </w:sdtContent>
    </w:sdt>
    <w:sdt>
      <w:sdtPr>
        <w:tag w:val="goog_rdk_102"/>
      </w:sdtPr>
      <w:sdtContent>
        <w:p w:rsidR="00000000" w:rsidDel="00000000" w:rsidP="00000000" w:rsidRDefault="00000000" w:rsidRPr="00000000" w14:paraId="00000033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101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"""</w:t>
                </w:r>
              </w:ins>
            </w:sdtContent>
          </w:sdt>
        </w:p>
      </w:sdtContent>
    </w:sdt>
    <w:sdt>
      <w:sdtPr>
        <w:tag w:val="goog_rdk_104"/>
      </w:sdtPr>
      <w:sdtContent>
        <w:p w:rsidR="00000000" w:rsidDel="00000000" w:rsidP="00000000" w:rsidRDefault="00000000" w:rsidRPr="00000000" w14:paraId="00000034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103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Loads data for the specified city and filters by month and day if applicable.</w:t>
                </w:r>
              </w:ins>
            </w:sdtContent>
          </w:sdt>
        </w:p>
      </w:sdtContent>
    </w:sdt>
    <w:sdt>
      <w:sdtPr>
        <w:tag w:val="goog_rdk_106"/>
      </w:sdtPr>
      <w:sdtContent>
        <w:p w:rsidR="00000000" w:rsidDel="00000000" w:rsidP="00000000" w:rsidRDefault="00000000" w:rsidRPr="00000000" w14:paraId="00000035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105"/>
            </w:sdtPr>
            <w:sdtContent>
              <w:ins w:author="Deniz Ozcelebi" w:id="1" w:date="2023-11-16T22:51:27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08"/>
      </w:sdtPr>
      <w:sdtContent>
        <w:p w:rsidR="00000000" w:rsidDel="00000000" w:rsidP="00000000" w:rsidRDefault="00000000" w:rsidRPr="00000000" w14:paraId="00000036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107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Args:</w:t>
                </w:r>
              </w:ins>
            </w:sdtContent>
          </w:sdt>
        </w:p>
      </w:sdtContent>
    </w:sdt>
    <w:sdt>
      <w:sdtPr>
        <w:tag w:val="goog_rdk_110"/>
      </w:sdtPr>
      <w:sdtContent>
        <w:p w:rsidR="00000000" w:rsidDel="00000000" w:rsidP="00000000" w:rsidRDefault="00000000" w:rsidRPr="00000000" w14:paraId="00000037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109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    (str) city - name of the city to analyze</w:t>
                </w:r>
              </w:ins>
            </w:sdtContent>
          </w:sdt>
        </w:p>
      </w:sdtContent>
    </w:sdt>
    <w:sdt>
      <w:sdtPr>
        <w:tag w:val="goog_rdk_112"/>
      </w:sdtPr>
      <w:sdtContent>
        <w:p w:rsidR="00000000" w:rsidDel="00000000" w:rsidP="00000000" w:rsidRDefault="00000000" w:rsidRPr="00000000" w14:paraId="00000038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111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    (str) month - name of the month to filter by, or "all" to apply no month filter</w:t>
                </w:r>
              </w:ins>
            </w:sdtContent>
          </w:sdt>
        </w:p>
      </w:sdtContent>
    </w:sdt>
    <w:sdt>
      <w:sdtPr>
        <w:tag w:val="goog_rdk_114"/>
      </w:sdtPr>
      <w:sdtContent>
        <w:p w:rsidR="00000000" w:rsidDel="00000000" w:rsidP="00000000" w:rsidRDefault="00000000" w:rsidRPr="00000000" w14:paraId="00000039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113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    (str) day - name of the day of week to filter by, or "all" to apply no day filter</w:t>
                </w:r>
              </w:ins>
            </w:sdtContent>
          </w:sdt>
        </w:p>
      </w:sdtContent>
    </w:sdt>
    <w:sdt>
      <w:sdtPr>
        <w:tag w:val="goog_rdk_116"/>
      </w:sdtPr>
      <w:sdtContent>
        <w:p w:rsidR="00000000" w:rsidDel="00000000" w:rsidP="00000000" w:rsidRDefault="00000000" w:rsidRPr="00000000" w14:paraId="0000003A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115"/>
            </w:sdtPr>
            <w:sdtContent>
              <w:ins w:author="Deniz Ozcelebi" w:id="1" w:date="2023-11-16T22:51:27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18"/>
      </w:sdtPr>
      <w:sdtContent>
        <w:p w:rsidR="00000000" w:rsidDel="00000000" w:rsidP="00000000" w:rsidRDefault="00000000" w:rsidRPr="00000000" w14:paraId="0000003B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117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Returns:</w:t>
                </w:r>
              </w:ins>
            </w:sdtContent>
          </w:sdt>
        </w:p>
      </w:sdtContent>
    </w:sdt>
    <w:sdt>
      <w:sdtPr>
        <w:tag w:val="goog_rdk_120"/>
      </w:sdtPr>
      <w:sdtContent>
        <w:p w:rsidR="00000000" w:rsidDel="00000000" w:rsidP="00000000" w:rsidRDefault="00000000" w:rsidRPr="00000000" w14:paraId="0000003C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119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    df - Pandas DataFrame containing city data filtered by month and day</w:t>
                </w:r>
              </w:ins>
            </w:sdtContent>
          </w:sdt>
        </w:p>
      </w:sdtContent>
    </w:sdt>
    <w:sdt>
      <w:sdtPr>
        <w:tag w:val="goog_rdk_122"/>
      </w:sdtPr>
      <w:sdtContent>
        <w:p w:rsidR="00000000" w:rsidDel="00000000" w:rsidP="00000000" w:rsidRDefault="00000000" w:rsidRPr="00000000" w14:paraId="0000003D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121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"""</w:t>
                </w:r>
              </w:ins>
            </w:sdtContent>
          </w:sdt>
        </w:p>
      </w:sdtContent>
    </w:sdt>
    <w:sdt>
      <w:sdtPr>
        <w:tag w:val="goog_rdk_124"/>
      </w:sdtPr>
      <w:sdtContent>
        <w:p w:rsidR="00000000" w:rsidDel="00000000" w:rsidP="00000000" w:rsidRDefault="00000000" w:rsidRPr="00000000" w14:paraId="0000003E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123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df = pd.read_csv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CITY_DATA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[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city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])</w:t>
                </w:r>
              </w:ins>
            </w:sdtContent>
          </w:sdt>
        </w:p>
      </w:sdtContent>
    </w:sdt>
    <w:sdt>
      <w:sdtPr>
        <w:tag w:val="goog_rdk_126"/>
      </w:sdtPr>
      <w:sdtContent>
        <w:p w:rsidR="00000000" w:rsidDel="00000000" w:rsidP="00000000" w:rsidRDefault="00000000" w:rsidRPr="00000000" w14:paraId="0000003F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125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df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[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'Start Time'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]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= pd.to_datetime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df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[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'Start Time'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])</w:t>
                </w:r>
              </w:ins>
            </w:sdtContent>
          </w:sdt>
        </w:p>
      </w:sdtContent>
    </w:sdt>
    <w:sdt>
      <w:sdtPr>
        <w:tag w:val="goog_rdk_128"/>
      </w:sdtPr>
      <w:sdtContent>
        <w:p w:rsidR="00000000" w:rsidDel="00000000" w:rsidP="00000000" w:rsidRDefault="00000000" w:rsidRPr="00000000" w14:paraId="00000040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127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df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[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'Month'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]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= df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[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'Start Time'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]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.dt.month_name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()</w:t>
                </w:r>
              </w:ins>
            </w:sdtContent>
          </w:sdt>
        </w:p>
      </w:sdtContent>
    </w:sdt>
    <w:sdt>
      <w:sdtPr>
        <w:tag w:val="goog_rdk_130"/>
      </w:sdtPr>
      <w:sdtContent>
        <w:p w:rsidR="00000000" w:rsidDel="00000000" w:rsidP="00000000" w:rsidRDefault="00000000" w:rsidRPr="00000000" w14:paraId="00000041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129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df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[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'Day of Week'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]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= df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[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'Start Time'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]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.dt.day_name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()</w:t>
                </w:r>
              </w:ins>
            </w:sdtContent>
          </w:sdt>
        </w:p>
      </w:sdtContent>
    </w:sdt>
    <w:sdt>
      <w:sdtPr>
        <w:tag w:val="goog_rdk_132"/>
      </w:sdtPr>
      <w:sdtContent>
        <w:p w:rsidR="00000000" w:rsidDel="00000000" w:rsidP="00000000" w:rsidRDefault="00000000" w:rsidRPr="00000000" w14:paraId="00000042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131"/>
            </w:sdtPr>
            <w:sdtContent>
              <w:ins w:author="Deniz Ozcelebi" w:id="1" w:date="2023-11-16T22:51:27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34"/>
      </w:sdtPr>
      <w:sdtContent>
        <w:p w:rsidR="00000000" w:rsidDel="00000000" w:rsidP="00000000" w:rsidRDefault="00000000" w:rsidRPr="00000000" w14:paraId="00000043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133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#Filter by month only</w:t>
                </w:r>
              </w:ins>
            </w:sdtContent>
          </w:sdt>
        </w:p>
      </w:sdtContent>
    </w:sdt>
    <w:sdt>
      <w:sdtPr>
        <w:tag w:val="goog_rdk_136"/>
      </w:sdtPr>
      <w:sdtContent>
        <w:p w:rsidR="00000000" w:rsidDel="00000000" w:rsidP="00000000" w:rsidRDefault="00000000" w:rsidRPr="00000000" w14:paraId="00000044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135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month !=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'all'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and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day ==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'all'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:</w:t>
                </w:r>
              </w:ins>
            </w:sdtContent>
          </w:sdt>
        </w:p>
      </w:sdtContent>
    </w:sdt>
    <w:sdt>
      <w:sdtPr>
        <w:tag w:val="goog_rdk_138"/>
      </w:sdtPr>
      <w:sdtContent>
        <w:p w:rsidR="00000000" w:rsidDel="00000000" w:rsidP="00000000" w:rsidRDefault="00000000" w:rsidRPr="00000000" w14:paraId="00000045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137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    mdf = df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[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df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[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'Month'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]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== month.title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()]</w:t>
                </w:r>
              </w:ins>
            </w:sdtContent>
          </w:sdt>
        </w:p>
      </w:sdtContent>
    </w:sdt>
    <w:sdt>
      <w:sdtPr>
        <w:tag w:val="goog_rdk_140"/>
      </w:sdtPr>
      <w:sdtContent>
        <w:p w:rsidR="00000000" w:rsidDel="00000000" w:rsidP="00000000" w:rsidRDefault="00000000" w:rsidRPr="00000000" w14:paraId="00000046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139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   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mdf</w:t>
                </w:r>
              </w:ins>
            </w:sdtContent>
          </w:sdt>
        </w:p>
      </w:sdtContent>
    </w:sdt>
    <w:sdt>
      <w:sdtPr>
        <w:tag w:val="goog_rdk_142"/>
      </w:sdtPr>
      <w:sdtContent>
        <w:p w:rsidR="00000000" w:rsidDel="00000000" w:rsidP="00000000" w:rsidRDefault="00000000" w:rsidRPr="00000000" w14:paraId="00000047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141"/>
            </w:sdtPr>
            <w:sdtContent>
              <w:ins w:author="Deniz Ozcelebi" w:id="1" w:date="2023-11-16T22:51:27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44"/>
      </w:sdtPr>
      <w:sdtContent>
        <w:p w:rsidR="00000000" w:rsidDel="00000000" w:rsidP="00000000" w:rsidRDefault="00000000" w:rsidRPr="00000000" w14:paraId="00000048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143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#Filter by day only</w:t>
                </w:r>
              </w:ins>
            </w:sdtContent>
          </w:sdt>
        </w:p>
      </w:sdtContent>
    </w:sdt>
    <w:sdt>
      <w:sdtPr>
        <w:tag w:val="goog_rdk_146"/>
      </w:sdtPr>
      <w:sdtContent>
        <w:p w:rsidR="00000000" w:rsidDel="00000000" w:rsidP="00000000" w:rsidRDefault="00000000" w:rsidRPr="00000000" w14:paraId="00000049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145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elif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day !=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'all'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and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month ==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'all'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:</w:t>
                </w:r>
              </w:ins>
            </w:sdtContent>
          </w:sdt>
        </w:p>
      </w:sdtContent>
    </w:sdt>
    <w:sdt>
      <w:sdtPr>
        <w:tag w:val="goog_rdk_148"/>
      </w:sdtPr>
      <w:sdtContent>
        <w:p w:rsidR="00000000" w:rsidDel="00000000" w:rsidP="00000000" w:rsidRDefault="00000000" w:rsidRPr="00000000" w14:paraId="0000004A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147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    ddf = df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[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df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[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'Day of Week'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]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== day.title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()]</w:t>
                </w:r>
              </w:ins>
            </w:sdtContent>
          </w:sdt>
        </w:p>
      </w:sdtContent>
    </w:sdt>
    <w:sdt>
      <w:sdtPr>
        <w:tag w:val="goog_rdk_150"/>
      </w:sdtPr>
      <w:sdtContent>
        <w:p w:rsidR="00000000" w:rsidDel="00000000" w:rsidP="00000000" w:rsidRDefault="00000000" w:rsidRPr="00000000" w14:paraId="0000004B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149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   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ddf</w:t>
                </w:r>
              </w:ins>
            </w:sdtContent>
          </w:sdt>
        </w:p>
      </w:sdtContent>
    </w:sdt>
    <w:sdt>
      <w:sdtPr>
        <w:tag w:val="goog_rdk_152"/>
      </w:sdtPr>
      <w:sdtContent>
        <w:p w:rsidR="00000000" w:rsidDel="00000000" w:rsidP="00000000" w:rsidRDefault="00000000" w:rsidRPr="00000000" w14:paraId="0000004C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151"/>
            </w:sdtPr>
            <w:sdtContent>
              <w:ins w:author="Deniz Ozcelebi" w:id="1" w:date="2023-11-16T22:51:27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54"/>
      </w:sdtPr>
      <w:sdtContent>
        <w:p w:rsidR="00000000" w:rsidDel="00000000" w:rsidP="00000000" w:rsidRDefault="00000000" w:rsidRPr="00000000" w14:paraId="0000004D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153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#Filter by month and day</w:t>
                </w:r>
              </w:ins>
            </w:sdtContent>
          </w:sdt>
        </w:p>
      </w:sdtContent>
    </w:sdt>
    <w:sdt>
      <w:sdtPr>
        <w:tag w:val="goog_rdk_156"/>
      </w:sdtPr>
      <w:sdtContent>
        <w:p w:rsidR="00000000" w:rsidDel="00000000" w:rsidP="00000000" w:rsidRDefault="00000000" w:rsidRPr="00000000" w14:paraId="0000004E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155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elif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month !=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'all'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and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day !=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'all'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:</w:t>
                </w:r>
              </w:ins>
            </w:sdtContent>
          </w:sdt>
        </w:p>
      </w:sdtContent>
    </w:sdt>
    <w:sdt>
      <w:sdtPr>
        <w:tag w:val="goog_rdk_158"/>
      </w:sdtPr>
      <w:sdtContent>
        <w:p w:rsidR="00000000" w:rsidDel="00000000" w:rsidP="00000000" w:rsidRDefault="00000000" w:rsidRPr="00000000" w14:paraId="0000004F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157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    mddf = df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[(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df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[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'Month'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]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== month.title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())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&amp;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df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[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'Day of Week'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]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== day.title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())]</w:t>
                </w:r>
              </w:ins>
            </w:sdtContent>
          </w:sdt>
        </w:p>
      </w:sdtContent>
    </w:sdt>
    <w:sdt>
      <w:sdtPr>
        <w:tag w:val="goog_rdk_160"/>
      </w:sdtPr>
      <w:sdtContent>
        <w:p w:rsidR="00000000" w:rsidDel="00000000" w:rsidP="00000000" w:rsidRDefault="00000000" w:rsidRPr="00000000" w14:paraId="00000050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159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   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mddf</w:t>
                </w:r>
              </w:ins>
            </w:sdtContent>
          </w:sdt>
        </w:p>
      </w:sdtContent>
    </w:sdt>
    <w:sdt>
      <w:sdtPr>
        <w:tag w:val="goog_rdk_162"/>
      </w:sdtPr>
      <w:sdtContent>
        <w:p w:rsidR="00000000" w:rsidDel="00000000" w:rsidP="00000000" w:rsidRDefault="00000000" w:rsidRPr="00000000" w14:paraId="00000051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161"/>
            </w:sdtPr>
            <w:sdtContent>
              <w:ins w:author="Deniz Ozcelebi" w:id="1" w:date="2023-11-16T22:51:27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64"/>
      </w:sdtPr>
      <w:sdtContent>
        <w:p w:rsidR="00000000" w:rsidDel="00000000" w:rsidP="00000000" w:rsidRDefault="00000000" w:rsidRPr="00000000" w14:paraId="00000052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163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#No filter</w:t>
                </w:r>
              </w:ins>
            </w:sdtContent>
          </w:sdt>
        </w:p>
      </w:sdtContent>
    </w:sdt>
    <w:sdt>
      <w:sdtPr>
        <w:tag w:val="goog_rdk_166"/>
      </w:sdtPr>
      <w:sdtContent>
        <w:p w:rsidR="00000000" w:rsidDel="00000000" w:rsidP="00000000" w:rsidRDefault="00000000" w:rsidRPr="00000000" w14:paraId="00000053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165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else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:</w:t>
                </w:r>
              </w:ins>
            </w:sdtContent>
          </w:sdt>
        </w:p>
      </w:sdtContent>
    </w:sdt>
    <w:sdt>
      <w:sdtPr>
        <w:tag w:val="goog_rdk_168"/>
      </w:sdtPr>
      <w:sdtContent>
        <w:p w:rsidR="00000000" w:rsidDel="00000000" w:rsidP="00000000" w:rsidRDefault="00000000" w:rsidRPr="00000000" w14:paraId="00000054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167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   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df</w:t>
                </w:r>
              </w:ins>
            </w:sdtContent>
          </w:sdt>
        </w:p>
      </w:sdtContent>
    </w:sdt>
    <w:sdt>
      <w:sdtPr>
        <w:tag w:val="goog_rdk_170"/>
      </w:sdtPr>
      <w:sdtContent>
        <w:p w:rsidR="00000000" w:rsidDel="00000000" w:rsidP="00000000" w:rsidRDefault="00000000" w:rsidRPr="00000000" w14:paraId="00000055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169"/>
            </w:sdtPr>
            <w:sdtContent>
              <w:ins w:author="Deniz Ozcelebi" w:id="1" w:date="2023-11-16T22:51:27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72"/>
      </w:sdtPr>
      <w:sdtContent>
        <w:p w:rsidR="00000000" w:rsidDel="00000000" w:rsidP="00000000" w:rsidRDefault="00000000" w:rsidRPr="00000000" w14:paraId="00000056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171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def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time_stats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df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)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:</w:t>
                </w:r>
              </w:ins>
            </w:sdtContent>
          </w:sdt>
        </w:p>
      </w:sdtContent>
    </w:sdt>
    <w:sdt>
      <w:sdtPr>
        <w:tag w:val="goog_rdk_174"/>
      </w:sdtPr>
      <w:sdtContent>
        <w:p w:rsidR="00000000" w:rsidDel="00000000" w:rsidP="00000000" w:rsidRDefault="00000000" w:rsidRPr="00000000" w14:paraId="00000057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173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"""Displays statistics on the most frequent times of travel."""</w:t>
                </w:r>
              </w:ins>
            </w:sdtContent>
          </w:sdt>
        </w:p>
      </w:sdtContent>
    </w:sdt>
    <w:sdt>
      <w:sdtPr>
        <w:tag w:val="goog_rdk_176"/>
      </w:sdtPr>
      <w:sdtContent>
        <w:p w:rsidR="00000000" w:rsidDel="00000000" w:rsidP="00000000" w:rsidRDefault="00000000" w:rsidRPr="00000000" w14:paraId="00000058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175"/>
            </w:sdtPr>
            <w:sdtContent>
              <w:ins w:author="Deniz Ozcelebi" w:id="1" w:date="2023-11-16T22:51:27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78"/>
      </w:sdtPr>
      <w:sdtContent>
        <w:p w:rsidR="00000000" w:rsidDel="00000000" w:rsidP="00000000" w:rsidRDefault="00000000" w:rsidRPr="00000000" w14:paraId="00000059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177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'\nCalculating The Most Frequent Times of Travel...\n'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)</w:t>
                </w:r>
              </w:ins>
            </w:sdtContent>
          </w:sdt>
        </w:p>
      </w:sdtContent>
    </w:sdt>
    <w:sdt>
      <w:sdtPr>
        <w:tag w:val="goog_rdk_180"/>
      </w:sdtPr>
      <w:sdtContent>
        <w:p w:rsidR="00000000" w:rsidDel="00000000" w:rsidP="00000000" w:rsidRDefault="00000000" w:rsidRPr="00000000" w14:paraId="0000005A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179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#start_time = time.time()</w:t>
                </w:r>
              </w:ins>
            </w:sdtContent>
          </w:sdt>
        </w:p>
      </w:sdtContent>
    </w:sdt>
    <w:sdt>
      <w:sdtPr>
        <w:tag w:val="goog_rdk_182"/>
      </w:sdtPr>
      <w:sdtContent>
        <w:p w:rsidR="00000000" w:rsidDel="00000000" w:rsidP="00000000" w:rsidRDefault="00000000" w:rsidRPr="00000000" w14:paraId="0000005B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181"/>
            </w:sdtPr>
            <w:sdtContent>
              <w:ins w:author="Deniz Ozcelebi" w:id="1" w:date="2023-11-16T22:51:27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84"/>
      </w:sdtPr>
      <w:sdtContent>
        <w:p w:rsidR="00000000" w:rsidDel="00000000" w:rsidP="00000000" w:rsidRDefault="00000000" w:rsidRPr="00000000" w14:paraId="0000005C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183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# TO DO: display the most common month</w:t>
                </w:r>
              </w:ins>
            </w:sdtContent>
          </w:sdt>
        </w:p>
      </w:sdtContent>
    </w:sdt>
    <w:sdt>
      <w:sdtPr>
        <w:tag w:val="goog_rdk_186"/>
      </w:sdtPr>
      <w:sdtContent>
        <w:p w:rsidR="00000000" w:rsidDel="00000000" w:rsidP="00000000" w:rsidRDefault="00000000" w:rsidRPr="00000000" w14:paraId="0000005D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185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common_month = df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[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'Month'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]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.value_counts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()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.idxmax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()</w:t>
                </w:r>
              </w:ins>
            </w:sdtContent>
          </w:sdt>
        </w:p>
      </w:sdtContent>
    </w:sdt>
    <w:sdt>
      <w:sdtPr>
        <w:tag w:val="goog_rdk_188"/>
      </w:sdtPr>
      <w:sdtContent>
        <w:p w:rsidR="00000000" w:rsidDel="00000000" w:rsidP="00000000" w:rsidRDefault="00000000" w:rsidRPr="00000000" w14:paraId="0000005E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187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"The most common month is:"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,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common_month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)</w:t>
                </w:r>
              </w:ins>
            </w:sdtContent>
          </w:sdt>
        </w:p>
      </w:sdtContent>
    </w:sdt>
    <w:sdt>
      <w:sdtPr>
        <w:tag w:val="goog_rdk_190"/>
      </w:sdtPr>
      <w:sdtContent>
        <w:p w:rsidR="00000000" w:rsidDel="00000000" w:rsidP="00000000" w:rsidRDefault="00000000" w:rsidRPr="00000000" w14:paraId="0000005F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189"/>
            </w:sdtPr>
            <w:sdtContent>
              <w:ins w:author="Deniz Ozcelebi" w:id="1" w:date="2023-11-16T22:51:27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92"/>
      </w:sdtPr>
      <w:sdtContent>
        <w:p w:rsidR="00000000" w:rsidDel="00000000" w:rsidP="00000000" w:rsidRDefault="00000000" w:rsidRPr="00000000" w14:paraId="00000060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191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# TO DO: display the most common day of week</w:t>
                </w:r>
              </w:ins>
            </w:sdtContent>
          </w:sdt>
        </w:p>
      </w:sdtContent>
    </w:sdt>
    <w:sdt>
      <w:sdtPr>
        <w:tag w:val="goog_rdk_194"/>
      </w:sdtPr>
      <w:sdtContent>
        <w:p w:rsidR="00000000" w:rsidDel="00000000" w:rsidP="00000000" w:rsidRDefault="00000000" w:rsidRPr="00000000" w14:paraId="00000061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193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common_day = df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[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'Day of Week'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]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.value_counts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()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.idxmax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()</w:t>
                </w:r>
              </w:ins>
            </w:sdtContent>
          </w:sdt>
        </w:p>
      </w:sdtContent>
    </w:sdt>
    <w:sdt>
      <w:sdtPr>
        <w:tag w:val="goog_rdk_196"/>
      </w:sdtPr>
      <w:sdtContent>
        <w:p w:rsidR="00000000" w:rsidDel="00000000" w:rsidP="00000000" w:rsidRDefault="00000000" w:rsidRPr="00000000" w14:paraId="00000062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195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"The most common day of the week is:"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,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common_day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)</w:t>
                </w:r>
              </w:ins>
            </w:sdtContent>
          </w:sdt>
        </w:p>
      </w:sdtContent>
    </w:sdt>
    <w:sdt>
      <w:sdtPr>
        <w:tag w:val="goog_rdk_198"/>
      </w:sdtPr>
      <w:sdtContent>
        <w:p w:rsidR="00000000" w:rsidDel="00000000" w:rsidP="00000000" w:rsidRDefault="00000000" w:rsidRPr="00000000" w14:paraId="00000063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197"/>
            </w:sdtPr>
            <w:sdtContent>
              <w:ins w:author="Deniz Ozcelebi" w:id="1" w:date="2023-11-16T22:51:27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00"/>
      </w:sdtPr>
      <w:sdtContent>
        <w:p w:rsidR="00000000" w:rsidDel="00000000" w:rsidP="00000000" w:rsidRDefault="00000000" w:rsidRPr="00000000" w14:paraId="00000064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199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# TO DO: display the most common start hour</w:t>
                </w:r>
              </w:ins>
            </w:sdtContent>
          </w:sdt>
        </w:p>
      </w:sdtContent>
    </w:sdt>
    <w:sdt>
      <w:sdtPr>
        <w:tag w:val="goog_rdk_202"/>
      </w:sdtPr>
      <w:sdtContent>
        <w:p w:rsidR="00000000" w:rsidDel="00000000" w:rsidP="00000000" w:rsidRDefault="00000000" w:rsidRPr="00000000" w14:paraId="00000065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201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df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[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'start_hour'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]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= df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[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'Start Time'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]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.dt.hour</w:t>
                </w:r>
              </w:ins>
            </w:sdtContent>
          </w:sdt>
        </w:p>
      </w:sdtContent>
    </w:sdt>
    <w:sdt>
      <w:sdtPr>
        <w:tag w:val="goog_rdk_204"/>
      </w:sdtPr>
      <w:sdtContent>
        <w:p w:rsidR="00000000" w:rsidDel="00000000" w:rsidP="00000000" w:rsidRDefault="00000000" w:rsidRPr="00000000" w14:paraId="00000066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203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common_start_hour = df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[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'start_hour'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]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.value_counts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()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.idxmax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()</w:t>
                </w:r>
              </w:ins>
            </w:sdtContent>
          </w:sdt>
        </w:p>
      </w:sdtContent>
    </w:sdt>
    <w:sdt>
      <w:sdtPr>
        <w:tag w:val="goog_rdk_206"/>
      </w:sdtPr>
      <w:sdtContent>
        <w:p w:rsidR="00000000" w:rsidDel="00000000" w:rsidP="00000000" w:rsidRDefault="00000000" w:rsidRPr="00000000" w14:paraId="00000067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205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"The most common start hour is:"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,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common_start_hour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)</w:t>
                </w:r>
              </w:ins>
            </w:sdtContent>
          </w:sdt>
        </w:p>
      </w:sdtContent>
    </w:sdt>
    <w:sdt>
      <w:sdtPr>
        <w:tag w:val="goog_rdk_208"/>
      </w:sdtPr>
      <w:sdtContent>
        <w:p w:rsidR="00000000" w:rsidDel="00000000" w:rsidP="00000000" w:rsidRDefault="00000000" w:rsidRPr="00000000" w14:paraId="00000068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207"/>
            </w:sdtPr>
            <w:sdtContent>
              <w:ins w:author="Deniz Ozcelebi" w:id="1" w:date="2023-11-16T22:51:27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10"/>
      </w:sdtPr>
      <w:sdtContent>
        <w:p w:rsidR="00000000" w:rsidDel="00000000" w:rsidP="00000000" w:rsidRDefault="00000000" w:rsidRPr="00000000" w14:paraId="00000069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209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def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station_stats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df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)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:</w:t>
                </w:r>
              </w:ins>
            </w:sdtContent>
          </w:sdt>
        </w:p>
      </w:sdtContent>
    </w:sdt>
    <w:sdt>
      <w:sdtPr>
        <w:tag w:val="goog_rdk_212"/>
      </w:sdtPr>
      <w:sdtContent>
        <w:p w:rsidR="00000000" w:rsidDel="00000000" w:rsidP="00000000" w:rsidRDefault="00000000" w:rsidRPr="00000000" w14:paraId="0000006A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211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"""Displays statistics on the most popular stations and trip."""</w:t>
                </w:r>
              </w:ins>
            </w:sdtContent>
          </w:sdt>
        </w:p>
      </w:sdtContent>
    </w:sdt>
    <w:sdt>
      <w:sdtPr>
        <w:tag w:val="goog_rdk_214"/>
      </w:sdtPr>
      <w:sdtContent>
        <w:p w:rsidR="00000000" w:rsidDel="00000000" w:rsidP="00000000" w:rsidRDefault="00000000" w:rsidRPr="00000000" w14:paraId="0000006B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213"/>
            </w:sdtPr>
            <w:sdtContent>
              <w:ins w:author="Deniz Ozcelebi" w:id="1" w:date="2023-11-16T22:51:27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16"/>
      </w:sdtPr>
      <w:sdtContent>
        <w:p w:rsidR="00000000" w:rsidDel="00000000" w:rsidP="00000000" w:rsidRDefault="00000000" w:rsidRPr="00000000" w14:paraId="0000006C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215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'\nCalculating The Most Popular Stations and Trip...\n'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)</w:t>
                </w:r>
              </w:ins>
            </w:sdtContent>
          </w:sdt>
        </w:p>
      </w:sdtContent>
    </w:sdt>
    <w:sdt>
      <w:sdtPr>
        <w:tag w:val="goog_rdk_218"/>
      </w:sdtPr>
      <w:sdtContent>
        <w:p w:rsidR="00000000" w:rsidDel="00000000" w:rsidP="00000000" w:rsidRDefault="00000000" w:rsidRPr="00000000" w14:paraId="0000006D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217"/>
            </w:sdtPr>
            <w:sdtContent>
              <w:ins w:author="Deniz Ozcelebi" w:id="1" w:date="2023-11-16T22:51:27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20"/>
      </w:sdtPr>
      <w:sdtContent>
        <w:p w:rsidR="00000000" w:rsidDel="00000000" w:rsidP="00000000" w:rsidRDefault="00000000" w:rsidRPr="00000000" w14:paraId="0000006E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219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# TO DO: display most commonly used start station</w:t>
                </w:r>
              </w:ins>
            </w:sdtContent>
          </w:sdt>
        </w:p>
      </w:sdtContent>
    </w:sdt>
    <w:sdt>
      <w:sdtPr>
        <w:tag w:val="goog_rdk_222"/>
      </w:sdtPr>
      <w:sdtContent>
        <w:p w:rsidR="00000000" w:rsidDel="00000000" w:rsidP="00000000" w:rsidRDefault="00000000" w:rsidRPr="00000000" w14:paraId="0000006F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221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common_start_station = df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[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'Start Station'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]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.value_counts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()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.idxmax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()</w:t>
                </w:r>
              </w:ins>
            </w:sdtContent>
          </w:sdt>
        </w:p>
      </w:sdtContent>
    </w:sdt>
    <w:sdt>
      <w:sdtPr>
        <w:tag w:val="goog_rdk_224"/>
      </w:sdtPr>
      <w:sdtContent>
        <w:p w:rsidR="00000000" w:rsidDel="00000000" w:rsidP="00000000" w:rsidRDefault="00000000" w:rsidRPr="00000000" w14:paraId="00000070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223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"The most commonly used start station is:"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,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common_start_station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)</w:t>
                </w:r>
              </w:ins>
            </w:sdtContent>
          </w:sdt>
        </w:p>
      </w:sdtContent>
    </w:sdt>
    <w:sdt>
      <w:sdtPr>
        <w:tag w:val="goog_rdk_226"/>
      </w:sdtPr>
      <w:sdtContent>
        <w:p w:rsidR="00000000" w:rsidDel="00000000" w:rsidP="00000000" w:rsidRDefault="00000000" w:rsidRPr="00000000" w14:paraId="00000071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225"/>
            </w:sdtPr>
            <w:sdtContent>
              <w:ins w:author="Deniz Ozcelebi" w:id="1" w:date="2023-11-16T22:51:27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28"/>
      </w:sdtPr>
      <w:sdtContent>
        <w:p w:rsidR="00000000" w:rsidDel="00000000" w:rsidP="00000000" w:rsidRDefault="00000000" w:rsidRPr="00000000" w14:paraId="00000072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227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# TO DO: display most commonly used end station</w:t>
                </w:r>
              </w:ins>
            </w:sdtContent>
          </w:sdt>
        </w:p>
      </w:sdtContent>
    </w:sdt>
    <w:sdt>
      <w:sdtPr>
        <w:tag w:val="goog_rdk_230"/>
      </w:sdtPr>
      <w:sdtContent>
        <w:p w:rsidR="00000000" w:rsidDel="00000000" w:rsidP="00000000" w:rsidRDefault="00000000" w:rsidRPr="00000000" w14:paraId="00000073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229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common_end_station = df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[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'End Station'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]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.value_counts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()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.idxmax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()</w:t>
                </w:r>
              </w:ins>
            </w:sdtContent>
          </w:sdt>
        </w:p>
      </w:sdtContent>
    </w:sdt>
    <w:sdt>
      <w:sdtPr>
        <w:tag w:val="goog_rdk_232"/>
      </w:sdtPr>
      <w:sdtContent>
        <w:p w:rsidR="00000000" w:rsidDel="00000000" w:rsidP="00000000" w:rsidRDefault="00000000" w:rsidRPr="00000000" w14:paraId="00000074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231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"The most commonly used end station is:"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,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common_end_station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)</w:t>
                </w:r>
              </w:ins>
            </w:sdtContent>
          </w:sdt>
        </w:p>
      </w:sdtContent>
    </w:sdt>
    <w:sdt>
      <w:sdtPr>
        <w:tag w:val="goog_rdk_234"/>
      </w:sdtPr>
      <w:sdtContent>
        <w:p w:rsidR="00000000" w:rsidDel="00000000" w:rsidP="00000000" w:rsidRDefault="00000000" w:rsidRPr="00000000" w14:paraId="00000075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233"/>
            </w:sdtPr>
            <w:sdtContent>
              <w:ins w:author="Deniz Ozcelebi" w:id="1" w:date="2023-11-16T22:51:27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36"/>
      </w:sdtPr>
      <w:sdtContent>
        <w:p w:rsidR="00000000" w:rsidDel="00000000" w:rsidP="00000000" w:rsidRDefault="00000000" w:rsidRPr="00000000" w14:paraId="00000076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235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# TO DO: display most frequent combination of start station and end station trip</w:t>
                </w:r>
              </w:ins>
            </w:sdtContent>
          </w:sdt>
        </w:p>
      </w:sdtContent>
    </w:sdt>
    <w:sdt>
      <w:sdtPr>
        <w:tag w:val="goog_rdk_238"/>
      </w:sdtPr>
      <w:sdtContent>
        <w:p w:rsidR="00000000" w:rsidDel="00000000" w:rsidP="00000000" w:rsidRDefault="00000000" w:rsidRPr="00000000" w14:paraId="00000077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237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frequent_combination = df.groupby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([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'Start Station'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,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'End Station'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])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.size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()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.idxmax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()</w:t>
                </w:r>
              </w:ins>
            </w:sdtContent>
          </w:sdt>
        </w:p>
      </w:sdtContent>
    </w:sdt>
    <w:sdt>
      <w:sdtPr>
        <w:tag w:val="goog_rdk_240"/>
      </w:sdtPr>
      <w:sdtContent>
        <w:p w:rsidR="00000000" w:rsidDel="00000000" w:rsidP="00000000" w:rsidRDefault="00000000" w:rsidRPr="00000000" w14:paraId="00000078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239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"The most frequent combination of start station and end station is:"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,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frequent_combination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)</w:t>
                </w:r>
              </w:ins>
            </w:sdtContent>
          </w:sdt>
        </w:p>
      </w:sdtContent>
    </w:sdt>
    <w:sdt>
      <w:sdtPr>
        <w:tag w:val="goog_rdk_242"/>
      </w:sdtPr>
      <w:sdtContent>
        <w:p w:rsidR="00000000" w:rsidDel="00000000" w:rsidP="00000000" w:rsidRDefault="00000000" w:rsidRPr="00000000" w14:paraId="00000079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241"/>
            </w:sdtPr>
            <w:sdtContent>
              <w:ins w:author="Deniz Ozcelebi" w:id="1" w:date="2023-11-16T22:51:27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44"/>
      </w:sdtPr>
      <w:sdtContent>
        <w:p w:rsidR="00000000" w:rsidDel="00000000" w:rsidP="00000000" w:rsidRDefault="00000000" w:rsidRPr="00000000" w14:paraId="0000007A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243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def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trip_duration_stats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df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)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:</w:t>
                </w:r>
              </w:ins>
            </w:sdtContent>
          </w:sdt>
        </w:p>
      </w:sdtContent>
    </w:sdt>
    <w:sdt>
      <w:sdtPr>
        <w:tag w:val="goog_rdk_246"/>
      </w:sdtPr>
      <w:sdtContent>
        <w:p w:rsidR="00000000" w:rsidDel="00000000" w:rsidP="00000000" w:rsidRDefault="00000000" w:rsidRPr="00000000" w14:paraId="0000007B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245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"""Displays statistics on the total and average trip duration."""</w:t>
                </w:r>
              </w:ins>
            </w:sdtContent>
          </w:sdt>
        </w:p>
      </w:sdtContent>
    </w:sdt>
    <w:sdt>
      <w:sdtPr>
        <w:tag w:val="goog_rdk_248"/>
      </w:sdtPr>
      <w:sdtContent>
        <w:p w:rsidR="00000000" w:rsidDel="00000000" w:rsidP="00000000" w:rsidRDefault="00000000" w:rsidRPr="00000000" w14:paraId="0000007C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247"/>
            </w:sdtPr>
            <w:sdtContent>
              <w:ins w:author="Deniz Ozcelebi" w:id="1" w:date="2023-11-16T22:51:27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50"/>
      </w:sdtPr>
      <w:sdtContent>
        <w:p w:rsidR="00000000" w:rsidDel="00000000" w:rsidP="00000000" w:rsidRDefault="00000000" w:rsidRPr="00000000" w14:paraId="0000007D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249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'\nCalculating Trip Duration...\n'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)</w:t>
                </w:r>
              </w:ins>
            </w:sdtContent>
          </w:sdt>
        </w:p>
      </w:sdtContent>
    </w:sdt>
    <w:sdt>
      <w:sdtPr>
        <w:tag w:val="goog_rdk_252"/>
      </w:sdtPr>
      <w:sdtContent>
        <w:p w:rsidR="00000000" w:rsidDel="00000000" w:rsidP="00000000" w:rsidRDefault="00000000" w:rsidRPr="00000000" w14:paraId="0000007E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251"/>
            </w:sdtPr>
            <w:sdtContent>
              <w:ins w:author="Deniz Ozcelebi" w:id="1" w:date="2023-11-16T22:51:27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54"/>
      </w:sdtPr>
      <w:sdtContent>
        <w:p w:rsidR="00000000" w:rsidDel="00000000" w:rsidP="00000000" w:rsidRDefault="00000000" w:rsidRPr="00000000" w14:paraId="0000007F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253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# TO DO: display total travel time</w:t>
                </w:r>
              </w:ins>
            </w:sdtContent>
          </w:sdt>
        </w:p>
      </w:sdtContent>
    </w:sdt>
    <w:sdt>
      <w:sdtPr>
        <w:tag w:val="goog_rdk_256"/>
      </w:sdtPr>
      <w:sdtContent>
        <w:p w:rsidR="00000000" w:rsidDel="00000000" w:rsidP="00000000" w:rsidRDefault="00000000" w:rsidRPr="00000000" w14:paraId="00000080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255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total_travel_time = df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[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'Trip Duration'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]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sum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()</w:t>
                </w:r>
              </w:ins>
            </w:sdtContent>
          </w:sdt>
        </w:p>
      </w:sdtContent>
    </w:sdt>
    <w:sdt>
      <w:sdtPr>
        <w:tag w:val="goog_rdk_258"/>
      </w:sdtPr>
      <w:sdtContent>
        <w:p w:rsidR="00000000" w:rsidDel="00000000" w:rsidP="00000000" w:rsidRDefault="00000000" w:rsidRPr="00000000" w14:paraId="00000081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257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"The total travel time is:"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,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"{:.2f}"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format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total_travel_time/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60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/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60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/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24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),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"days."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)</w:t>
                </w:r>
              </w:ins>
            </w:sdtContent>
          </w:sdt>
        </w:p>
      </w:sdtContent>
    </w:sdt>
    <w:sdt>
      <w:sdtPr>
        <w:tag w:val="goog_rdk_260"/>
      </w:sdtPr>
      <w:sdtContent>
        <w:p w:rsidR="00000000" w:rsidDel="00000000" w:rsidP="00000000" w:rsidRDefault="00000000" w:rsidRPr="00000000" w14:paraId="00000082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259"/>
            </w:sdtPr>
            <w:sdtContent>
              <w:ins w:author="Deniz Ozcelebi" w:id="1" w:date="2023-11-16T22:51:27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62"/>
      </w:sdtPr>
      <w:sdtContent>
        <w:p w:rsidR="00000000" w:rsidDel="00000000" w:rsidP="00000000" w:rsidRDefault="00000000" w:rsidRPr="00000000" w14:paraId="00000083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261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# TO DO: display mean travel time</w:t>
                </w:r>
              </w:ins>
            </w:sdtContent>
          </w:sdt>
        </w:p>
      </w:sdtContent>
    </w:sdt>
    <w:sdt>
      <w:sdtPr>
        <w:tag w:val="goog_rdk_264"/>
      </w:sdtPr>
      <w:sdtContent>
        <w:p w:rsidR="00000000" w:rsidDel="00000000" w:rsidP="00000000" w:rsidRDefault="00000000" w:rsidRPr="00000000" w14:paraId="00000084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263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mean_travel_time = df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[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'Trip Duration'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]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.mean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()</w:t>
                </w:r>
              </w:ins>
            </w:sdtContent>
          </w:sdt>
        </w:p>
      </w:sdtContent>
    </w:sdt>
    <w:sdt>
      <w:sdtPr>
        <w:tag w:val="goog_rdk_266"/>
      </w:sdtPr>
      <w:sdtContent>
        <w:p w:rsidR="00000000" w:rsidDel="00000000" w:rsidP="00000000" w:rsidRDefault="00000000" w:rsidRPr="00000000" w14:paraId="00000085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265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"The mean travel time is:"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,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"{:.2f}"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format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mean_travel_time/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60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),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"minutes."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)</w:t>
                </w:r>
              </w:ins>
            </w:sdtContent>
          </w:sdt>
        </w:p>
      </w:sdtContent>
    </w:sdt>
    <w:sdt>
      <w:sdtPr>
        <w:tag w:val="goog_rdk_268"/>
      </w:sdtPr>
      <w:sdtContent>
        <w:p w:rsidR="00000000" w:rsidDel="00000000" w:rsidP="00000000" w:rsidRDefault="00000000" w:rsidRPr="00000000" w14:paraId="00000086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267"/>
            </w:sdtPr>
            <w:sdtContent>
              <w:ins w:author="Deniz Ozcelebi" w:id="1" w:date="2023-11-16T22:51:27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70"/>
      </w:sdtPr>
      <w:sdtContent>
        <w:p w:rsidR="00000000" w:rsidDel="00000000" w:rsidP="00000000" w:rsidRDefault="00000000" w:rsidRPr="00000000" w14:paraId="00000087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269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def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user_stats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df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)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:</w:t>
                </w:r>
              </w:ins>
            </w:sdtContent>
          </w:sdt>
        </w:p>
      </w:sdtContent>
    </w:sdt>
    <w:sdt>
      <w:sdtPr>
        <w:tag w:val="goog_rdk_272"/>
      </w:sdtPr>
      <w:sdtContent>
        <w:p w:rsidR="00000000" w:rsidDel="00000000" w:rsidP="00000000" w:rsidRDefault="00000000" w:rsidRPr="00000000" w14:paraId="00000088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271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"""Displays statistics on bikeshare users."""</w:t>
                </w:r>
              </w:ins>
            </w:sdtContent>
          </w:sdt>
        </w:p>
      </w:sdtContent>
    </w:sdt>
    <w:sdt>
      <w:sdtPr>
        <w:tag w:val="goog_rdk_274"/>
      </w:sdtPr>
      <w:sdtContent>
        <w:p w:rsidR="00000000" w:rsidDel="00000000" w:rsidP="00000000" w:rsidRDefault="00000000" w:rsidRPr="00000000" w14:paraId="00000089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273"/>
            </w:sdtPr>
            <w:sdtContent>
              <w:ins w:author="Deniz Ozcelebi" w:id="1" w:date="2023-11-16T22:51:27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76"/>
      </w:sdtPr>
      <w:sdtContent>
        <w:p w:rsidR="00000000" w:rsidDel="00000000" w:rsidP="00000000" w:rsidRDefault="00000000" w:rsidRPr="00000000" w14:paraId="0000008A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275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'\nCalculating User Stats...\n'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)</w:t>
                </w:r>
              </w:ins>
            </w:sdtContent>
          </w:sdt>
        </w:p>
      </w:sdtContent>
    </w:sdt>
    <w:sdt>
      <w:sdtPr>
        <w:tag w:val="goog_rdk_278"/>
      </w:sdtPr>
      <w:sdtContent>
        <w:p w:rsidR="00000000" w:rsidDel="00000000" w:rsidP="00000000" w:rsidRDefault="00000000" w:rsidRPr="00000000" w14:paraId="0000008B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277"/>
            </w:sdtPr>
            <w:sdtContent>
              <w:ins w:author="Deniz Ozcelebi" w:id="1" w:date="2023-11-16T22:51:27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80"/>
      </w:sdtPr>
      <w:sdtContent>
        <w:p w:rsidR="00000000" w:rsidDel="00000000" w:rsidP="00000000" w:rsidRDefault="00000000" w:rsidRPr="00000000" w14:paraId="0000008C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279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# TO DO: Display counts of user types</w:t>
                </w:r>
              </w:ins>
            </w:sdtContent>
          </w:sdt>
        </w:p>
      </w:sdtContent>
    </w:sdt>
    <w:sdt>
      <w:sdtPr>
        <w:tag w:val="goog_rdk_282"/>
      </w:sdtPr>
      <w:sdtContent>
        <w:p w:rsidR="00000000" w:rsidDel="00000000" w:rsidP="00000000" w:rsidRDefault="00000000" w:rsidRPr="00000000" w14:paraId="0000008D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281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user_types = df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[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'User Type'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]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.value_counts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()</w:t>
                </w:r>
              </w:ins>
            </w:sdtContent>
          </w:sdt>
        </w:p>
      </w:sdtContent>
    </w:sdt>
    <w:sdt>
      <w:sdtPr>
        <w:tag w:val="goog_rdk_284"/>
      </w:sdtPr>
      <w:sdtContent>
        <w:p w:rsidR="00000000" w:rsidDel="00000000" w:rsidP="00000000" w:rsidRDefault="00000000" w:rsidRPr="00000000" w14:paraId="0000008E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283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'Count of each user type:'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)</w:t>
                </w:r>
              </w:ins>
            </w:sdtContent>
          </w:sdt>
        </w:p>
      </w:sdtContent>
    </w:sdt>
    <w:sdt>
      <w:sdtPr>
        <w:tag w:val="goog_rdk_286"/>
      </w:sdtPr>
      <w:sdtContent>
        <w:p w:rsidR="00000000" w:rsidDel="00000000" w:rsidP="00000000" w:rsidRDefault="00000000" w:rsidRPr="00000000" w14:paraId="0000008F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285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for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k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,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v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in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user_types.items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():</w:t>
                </w:r>
              </w:ins>
            </w:sdtContent>
          </w:sdt>
        </w:p>
      </w:sdtContent>
    </w:sdt>
    <w:sdt>
      <w:sdtPr>
        <w:tag w:val="goog_rdk_288"/>
      </w:sdtPr>
      <w:sdtContent>
        <w:p w:rsidR="00000000" w:rsidDel="00000000" w:rsidP="00000000" w:rsidRDefault="00000000" w:rsidRPr="00000000" w14:paraId="00000090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287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   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'{:10} : {:,}'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format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k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,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v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))</w:t>
                </w:r>
              </w:ins>
            </w:sdtContent>
          </w:sdt>
        </w:p>
      </w:sdtContent>
    </w:sdt>
    <w:sdt>
      <w:sdtPr>
        <w:tag w:val="goog_rdk_290"/>
      </w:sdtPr>
      <w:sdtContent>
        <w:p w:rsidR="00000000" w:rsidDel="00000000" w:rsidP="00000000" w:rsidRDefault="00000000" w:rsidRPr="00000000" w14:paraId="00000091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289"/>
            </w:sdtPr>
            <w:sdtContent>
              <w:ins w:author="Deniz Ozcelebi" w:id="1" w:date="2023-11-16T22:51:27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92"/>
      </w:sdtPr>
      <w:sdtContent>
        <w:p w:rsidR="00000000" w:rsidDel="00000000" w:rsidP="00000000" w:rsidRDefault="00000000" w:rsidRPr="00000000" w14:paraId="00000092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291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# TO DO: Display counts of gender</w:t>
                </w:r>
              </w:ins>
            </w:sdtContent>
          </w:sdt>
        </w:p>
      </w:sdtContent>
    </w:sdt>
    <w:sdt>
      <w:sdtPr>
        <w:tag w:val="goog_rdk_294"/>
      </w:sdtPr>
      <w:sdtContent>
        <w:p w:rsidR="00000000" w:rsidDel="00000000" w:rsidP="00000000" w:rsidRDefault="00000000" w:rsidRPr="00000000" w14:paraId="00000093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293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'Gender'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in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df.columns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: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#washington.csv does not have a gender column</w:t>
                </w:r>
              </w:ins>
            </w:sdtContent>
          </w:sdt>
        </w:p>
      </w:sdtContent>
    </w:sdt>
    <w:sdt>
      <w:sdtPr>
        <w:tag w:val="goog_rdk_296"/>
      </w:sdtPr>
      <w:sdtContent>
        <w:p w:rsidR="00000000" w:rsidDel="00000000" w:rsidP="00000000" w:rsidRDefault="00000000" w:rsidRPr="00000000" w14:paraId="00000094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295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  gender_counts = df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[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'Gender'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]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.value_counts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()</w:t>
                </w:r>
              </w:ins>
            </w:sdtContent>
          </w:sdt>
        </w:p>
      </w:sdtContent>
    </w:sdt>
    <w:sdt>
      <w:sdtPr>
        <w:tag w:val="goog_rdk_298"/>
      </w:sdtPr>
      <w:sdtContent>
        <w:p w:rsidR="00000000" w:rsidDel="00000000" w:rsidP="00000000" w:rsidRDefault="00000000" w:rsidRPr="00000000" w14:paraId="00000095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297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 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'\nCount of each gender:'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)</w:t>
                </w:r>
              </w:ins>
            </w:sdtContent>
          </w:sdt>
        </w:p>
      </w:sdtContent>
    </w:sdt>
    <w:sdt>
      <w:sdtPr>
        <w:tag w:val="goog_rdk_300"/>
      </w:sdtPr>
      <w:sdtContent>
        <w:p w:rsidR="00000000" w:rsidDel="00000000" w:rsidP="00000000" w:rsidRDefault="00000000" w:rsidRPr="00000000" w14:paraId="00000096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299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 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for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k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,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v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in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gender_counts.items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():</w:t>
                </w:r>
              </w:ins>
            </w:sdtContent>
          </w:sdt>
        </w:p>
      </w:sdtContent>
    </w:sdt>
    <w:sdt>
      <w:sdtPr>
        <w:tag w:val="goog_rdk_302"/>
      </w:sdtPr>
      <w:sdtContent>
        <w:p w:rsidR="00000000" w:rsidDel="00000000" w:rsidP="00000000" w:rsidRDefault="00000000" w:rsidRPr="00000000" w14:paraId="00000097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301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   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'{:7} : {:,}'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format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k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,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v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))</w:t>
                </w:r>
              </w:ins>
            </w:sdtContent>
          </w:sdt>
        </w:p>
      </w:sdtContent>
    </w:sdt>
    <w:sdt>
      <w:sdtPr>
        <w:tag w:val="goog_rdk_304"/>
      </w:sdtPr>
      <w:sdtContent>
        <w:p w:rsidR="00000000" w:rsidDel="00000000" w:rsidP="00000000" w:rsidRDefault="00000000" w:rsidRPr="00000000" w14:paraId="00000098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303"/>
            </w:sdtPr>
            <w:sdtContent>
              <w:ins w:author="Deniz Ozcelebi" w:id="1" w:date="2023-11-16T22:51:27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06"/>
      </w:sdtPr>
      <w:sdtContent>
        <w:p w:rsidR="00000000" w:rsidDel="00000000" w:rsidP="00000000" w:rsidRDefault="00000000" w:rsidRPr="00000000" w14:paraId="00000099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305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# TO DO: Display earliest, most recent, and most common year of birth</w:t>
                </w:r>
              </w:ins>
            </w:sdtContent>
          </w:sdt>
        </w:p>
      </w:sdtContent>
    </w:sdt>
    <w:sdt>
      <w:sdtPr>
        <w:tag w:val="goog_rdk_308"/>
      </w:sdtPr>
      <w:sdtContent>
        <w:p w:rsidR="00000000" w:rsidDel="00000000" w:rsidP="00000000" w:rsidRDefault="00000000" w:rsidRPr="00000000" w14:paraId="0000009A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307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'Birth Year'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in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df.columns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: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#washington.csv does not have a birth year column</w:t>
                </w:r>
              </w:ins>
            </w:sdtContent>
          </w:sdt>
        </w:p>
      </w:sdtContent>
    </w:sdt>
    <w:sdt>
      <w:sdtPr>
        <w:tag w:val="goog_rdk_310"/>
      </w:sdtPr>
      <w:sdtContent>
        <w:p w:rsidR="00000000" w:rsidDel="00000000" w:rsidP="00000000" w:rsidRDefault="00000000" w:rsidRPr="00000000" w14:paraId="0000009B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309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  earliest_year = df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[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'Birth Year'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]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min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()</w:t>
                </w:r>
              </w:ins>
            </w:sdtContent>
          </w:sdt>
        </w:p>
      </w:sdtContent>
    </w:sdt>
    <w:sdt>
      <w:sdtPr>
        <w:tag w:val="goog_rdk_312"/>
      </w:sdtPr>
      <w:sdtContent>
        <w:p w:rsidR="00000000" w:rsidDel="00000000" w:rsidP="00000000" w:rsidRDefault="00000000" w:rsidRPr="00000000" w14:paraId="0000009C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311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  most_recent_year = df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[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'Birth Year'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]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max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()</w:t>
                </w:r>
              </w:ins>
            </w:sdtContent>
          </w:sdt>
        </w:p>
      </w:sdtContent>
    </w:sdt>
    <w:sdt>
      <w:sdtPr>
        <w:tag w:val="goog_rdk_314"/>
      </w:sdtPr>
      <w:sdtContent>
        <w:p w:rsidR="00000000" w:rsidDel="00000000" w:rsidP="00000000" w:rsidRDefault="00000000" w:rsidRPr="00000000" w14:paraId="0000009D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313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  most_common_year = df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[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'Birth Year'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]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.mode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()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.values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[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0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]</w:t>
                </w:r>
              </w:ins>
            </w:sdtContent>
          </w:sdt>
        </w:p>
      </w:sdtContent>
    </w:sdt>
    <w:sdt>
      <w:sdtPr>
        <w:tag w:val="goog_rdk_316"/>
      </w:sdtPr>
      <w:sdtContent>
        <w:p w:rsidR="00000000" w:rsidDel="00000000" w:rsidP="00000000" w:rsidRDefault="00000000" w:rsidRPr="00000000" w14:paraId="0000009E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315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 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"\nThe earliest year of birth is:"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,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int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earliest_year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))</w:t>
                </w:r>
              </w:ins>
            </w:sdtContent>
          </w:sdt>
        </w:p>
      </w:sdtContent>
    </w:sdt>
    <w:sdt>
      <w:sdtPr>
        <w:tag w:val="goog_rdk_318"/>
      </w:sdtPr>
      <w:sdtContent>
        <w:p w:rsidR="00000000" w:rsidDel="00000000" w:rsidP="00000000" w:rsidRDefault="00000000" w:rsidRPr="00000000" w14:paraId="0000009F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317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 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"The most recent year of birth is:"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,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int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most_recent_year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))</w:t>
                </w:r>
              </w:ins>
            </w:sdtContent>
          </w:sdt>
        </w:p>
      </w:sdtContent>
    </w:sdt>
    <w:sdt>
      <w:sdtPr>
        <w:tag w:val="goog_rdk_320"/>
      </w:sdtPr>
      <w:sdtContent>
        <w:p w:rsidR="00000000" w:rsidDel="00000000" w:rsidP="00000000" w:rsidRDefault="00000000" w:rsidRPr="00000000" w14:paraId="000000A0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319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 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"The most common year of birth is:"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,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int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most_common_year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))</w:t>
                </w:r>
              </w:ins>
            </w:sdtContent>
          </w:sdt>
        </w:p>
      </w:sdtContent>
    </w:sdt>
    <w:sdt>
      <w:sdtPr>
        <w:tag w:val="goog_rdk_322"/>
      </w:sdtPr>
      <w:sdtContent>
        <w:p w:rsidR="00000000" w:rsidDel="00000000" w:rsidP="00000000" w:rsidRDefault="00000000" w:rsidRPr="00000000" w14:paraId="000000A1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321"/>
            </w:sdtPr>
            <w:sdtContent>
              <w:ins w:author="Deniz Ozcelebi" w:id="1" w:date="2023-11-16T22:51:27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24"/>
      </w:sdtPr>
      <w:sdtContent>
        <w:p w:rsidR="00000000" w:rsidDel="00000000" w:rsidP="00000000" w:rsidRDefault="00000000" w:rsidRPr="00000000" w14:paraId="000000A2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323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def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display_raw_data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df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)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:</w:t>
                </w:r>
              </w:ins>
            </w:sdtContent>
          </w:sdt>
        </w:p>
      </w:sdtContent>
    </w:sdt>
    <w:sdt>
      <w:sdtPr>
        <w:tag w:val="goog_rdk_326"/>
      </w:sdtPr>
      <w:sdtContent>
        <w:p w:rsidR="00000000" w:rsidDel="00000000" w:rsidP="00000000" w:rsidRDefault="00000000" w:rsidRPr="00000000" w14:paraId="000000A3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325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"""Displays raw data of the city dataframe based on consumer's demand."""</w:t>
                </w:r>
              </w:ins>
            </w:sdtContent>
          </w:sdt>
        </w:p>
      </w:sdtContent>
    </w:sdt>
    <w:sdt>
      <w:sdtPr>
        <w:tag w:val="goog_rdk_328"/>
      </w:sdtPr>
      <w:sdtContent>
        <w:p w:rsidR="00000000" w:rsidDel="00000000" w:rsidP="00000000" w:rsidRDefault="00000000" w:rsidRPr="00000000" w14:paraId="000000A4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327"/>
            </w:sdtPr>
            <w:sdtContent>
              <w:ins w:author="Deniz Ozcelebi" w:id="1" w:date="2023-11-16T22:51:27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30"/>
      </w:sdtPr>
      <w:sdtContent>
        <w:p w:rsidR="00000000" w:rsidDel="00000000" w:rsidP="00000000" w:rsidRDefault="00000000" w:rsidRPr="00000000" w14:paraId="000000A5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329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row_index =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0</w:t>
                </w:r>
              </w:ins>
            </w:sdtContent>
          </w:sdt>
        </w:p>
      </w:sdtContent>
    </w:sdt>
    <w:sdt>
      <w:sdtPr>
        <w:tag w:val="goog_rdk_332"/>
      </w:sdtPr>
      <w:sdtContent>
        <w:p w:rsidR="00000000" w:rsidDel="00000000" w:rsidP="00000000" w:rsidRDefault="00000000" w:rsidRPr="00000000" w14:paraId="000000A6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331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while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True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:</w:t>
                </w:r>
              </w:ins>
            </w:sdtContent>
          </w:sdt>
        </w:p>
      </w:sdtContent>
    </w:sdt>
    <w:sdt>
      <w:sdtPr>
        <w:tag w:val="goog_rdk_334"/>
      </w:sdtPr>
      <w:sdtContent>
        <w:p w:rsidR="00000000" w:rsidDel="00000000" w:rsidP="00000000" w:rsidRDefault="00000000" w:rsidRPr="00000000" w14:paraId="000000A7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333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    display =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input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"\nDo you want to see 5 lines of raw data? Enter 'yes' or 'no': "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)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.lower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()</w:t>
                </w:r>
              </w:ins>
            </w:sdtContent>
          </w:sdt>
        </w:p>
      </w:sdtContent>
    </w:sdt>
    <w:sdt>
      <w:sdtPr>
        <w:tag w:val="goog_rdk_336"/>
      </w:sdtPr>
      <w:sdtContent>
        <w:p w:rsidR="00000000" w:rsidDel="00000000" w:rsidP="00000000" w:rsidRDefault="00000000" w:rsidRPr="00000000" w14:paraId="000000A8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335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   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display ==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'yes'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:</w:t>
                </w:r>
              </w:ins>
            </w:sdtContent>
          </w:sdt>
        </w:p>
      </w:sdtContent>
    </w:sdt>
    <w:sdt>
      <w:sdtPr>
        <w:tag w:val="goog_rdk_338"/>
      </w:sdtPr>
      <w:sdtContent>
        <w:p w:rsidR="00000000" w:rsidDel="00000000" w:rsidP="00000000" w:rsidRDefault="00000000" w:rsidRPr="00000000" w14:paraId="000000A9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337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       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df.iloc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[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row_index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: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row_index+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5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])</w:t>
                </w:r>
              </w:ins>
            </w:sdtContent>
          </w:sdt>
        </w:p>
      </w:sdtContent>
    </w:sdt>
    <w:sdt>
      <w:sdtPr>
        <w:tag w:val="goog_rdk_340"/>
      </w:sdtPr>
      <w:sdtContent>
        <w:p w:rsidR="00000000" w:rsidDel="00000000" w:rsidP="00000000" w:rsidRDefault="00000000" w:rsidRPr="00000000" w14:paraId="000000AA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339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        row_index +=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5</w:t>
                </w:r>
              </w:ins>
            </w:sdtContent>
          </w:sdt>
        </w:p>
      </w:sdtContent>
    </w:sdt>
    <w:sdt>
      <w:sdtPr>
        <w:tag w:val="goog_rdk_342"/>
      </w:sdtPr>
      <w:sdtContent>
        <w:p w:rsidR="00000000" w:rsidDel="00000000" w:rsidP="00000000" w:rsidRDefault="00000000" w:rsidRPr="00000000" w14:paraId="000000AB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341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   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elif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display ==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'no'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:</w:t>
                </w:r>
              </w:ins>
            </w:sdtContent>
          </w:sdt>
        </w:p>
      </w:sdtContent>
    </w:sdt>
    <w:sdt>
      <w:sdtPr>
        <w:tag w:val="goog_rdk_344"/>
      </w:sdtPr>
      <w:sdtContent>
        <w:p w:rsidR="00000000" w:rsidDel="00000000" w:rsidP="00000000" w:rsidRDefault="00000000" w:rsidRPr="00000000" w14:paraId="000000AC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343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       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break</w:t>
                </w:r>
              </w:ins>
            </w:sdtContent>
          </w:sdt>
        </w:p>
      </w:sdtContent>
    </w:sdt>
    <w:sdt>
      <w:sdtPr>
        <w:tag w:val="goog_rdk_346"/>
      </w:sdtPr>
      <w:sdtContent>
        <w:p w:rsidR="00000000" w:rsidDel="00000000" w:rsidP="00000000" w:rsidRDefault="00000000" w:rsidRPr="00000000" w14:paraId="000000AD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345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   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else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:</w:t>
                </w:r>
              </w:ins>
            </w:sdtContent>
          </w:sdt>
        </w:p>
      </w:sdtContent>
    </w:sdt>
    <w:sdt>
      <w:sdtPr>
        <w:tag w:val="goog_rdk_348"/>
      </w:sdtPr>
      <w:sdtContent>
        <w:p w:rsidR="00000000" w:rsidDel="00000000" w:rsidP="00000000" w:rsidRDefault="00000000" w:rsidRPr="00000000" w14:paraId="000000AE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347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       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"Invalid input. Please enter 'yes' or 'no'."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)</w:t>
                </w:r>
              </w:ins>
            </w:sdtContent>
          </w:sdt>
        </w:p>
      </w:sdtContent>
    </w:sdt>
    <w:sdt>
      <w:sdtPr>
        <w:tag w:val="goog_rdk_350"/>
      </w:sdtPr>
      <w:sdtContent>
        <w:p w:rsidR="00000000" w:rsidDel="00000000" w:rsidP="00000000" w:rsidRDefault="00000000" w:rsidRPr="00000000" w14:paraId="000000AF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349"/>
            </w:sdtPr>
            <w:sdtContent>
              <w:ins w:author="Deniz Ozcelebi" w:id="1" w:date="2023-11-16T22:51:27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52"/>
      </w:sdtPr>
      <w:sdtContent>
        <w:p w:rsidR="00000000" w:rsidDel="00000000" w:rsidP="00000000" w:rsidRDefault="00000000" w:rsidRPr="00000000" w14:paraId="000000B0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351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def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display_raw_data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df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)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:</w:t>
                </w:r>
              </w:ins>
            </w:sdtContent>
          </w:sdt>
        </w:p>
      </w:sdtContent>
    </w:sdt>
    <w:sdt>
      <w:sdtPr>
        <w:tag w:val="goog_rdk_354"/>
      </w:sdtPr>
      <w:sdtContent>
        <w:p w:rsidR="00000000" w:rsidDel="00000000" w:rsidP="00000000" w:rsidRDefault="00000000" w:rsidRPr="00000000" w14:paraId="000000B1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353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"""Displays raw data of the city dataframe based on consumer's demand."""</w:t>
                </w:r>
              </w:ins>
            </w:sdtContent>
          </w:sdt>
        </w:p>
      </w:sdtContent>
    </w:sdt>
    <w:sdt>
      <w:sdtPr>
        <w:tag w:val="goog_rdk_356"/>
      </w:sdtPr>
      <w:sdtContent>
        <w:p w:rsidR="00000000" w:rsidDel="00000000" w:rsidP="00000000" w:rsidRDefault="00000000" w:rsidRPr="00000000" w14:paraId="000000B2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355"/>
            </w:sdtPr>
            <w:sdtContent>
              <w:ins w:author="Deniz Ozcelebi" w:id="1" w:date="2023-11-16T22:51:27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58"/>
      </w:sdtPr>
      <w:sdtContent>
        <w:p w:rsidR="00000000" w:rsidDel="00000000" w:rsidP="00000000" w:rsidRDefault="00000000" w:rsidRPr="00000000" w14:paraId="000000B3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357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row_index =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0</w:t>
                </w:r>
              </w:ins>
            </w:sdtContent>
          </w:sdt>
        </w:p>
      </w:sdtContent>
    </w:sdt>
    <w:sdt>
      <w:sdtPr>
        <w:tag w:val="goog_rdk_360"/>
      </w:sdtPr>
      <w:sdtContent>
        <w:p w:rsidR="00000000" w:rsidDel="00000000" w:rsidP="00000000" w:rsidRDefault="00000000" w:rsidRPr="00000000" w14:paraId="000000B4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359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while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True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:</w:t>
                </w:r>
              </w:ins>
            </w:sdtContent>
          </w:sdt>
        </w:p>
      </w:sdtContent>
    </w:sdt>
    <w:sdt>
      <w:sdtPr>
        <w:tag w:val="goog_rdk_362"/>
      </w:sdtPr>
      <w:sdtContent>
        <w:p w:rsidR="00000000" w:rsidDel="00000000" w:rsidP="00000000" w:rsidRDefault="00000000" w:rsidRPr="00000000" w14:paraId="000000B5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361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    display =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input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"\nDo you want to see 5 lines of raw data? Enter 'yes' or 'no': "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)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.lower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()</w:t>
                </w:r>
              </w:ins>
            </w:sdtContent>
          </w:sdt>
        </w:p>
      </w:sdtContent>
    </w:sdt>
    <w:sdt>
      <w:sdtPr>
        <w:tag w:val="goog_rdk_364"/>
      </w:sdtPr>
      <w:sdtContent>
        <w:p w:rsidR="00000000" w:rsidDel="00000000" w:rsidP="00000000" w:rsidRDefault="00000000" w:rsidRPr="00000000" w14:paraId="000000B6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363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   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display ==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'yes'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:</w:t>
                </w:r>
              </w:ins>
            </w:sdtContent>
          </w:sdt>
        </w:p>
      </w:sdtContent>
    </w:sdt>
    <w:sdt>
      <w:sdtPr>
        <w:tag w:val="goog_rdk_366"/>
      </w:sdtPr>
      <w:sdtContent>
        <w:p w:rsidR="00000000" w:rsidDel="00000000" w:rsidP="00000000" w:rsidRDefault="00000000" w:rsidRPr="00000000" w14:paraId="000000B7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365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       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df.iloc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[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row_index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: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row_index+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5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])</w:t>
                </w:r>
              </w:ins>
            </w:sdtContent>
          </w:sdt>
        </w:p>
      </w:sdtContent>
    </w:sdt>
    <w:sdt>
      <w:sdtPr>
        <w:tag w:val="goog_rdk_368"/>
      </w:sdtPr>
      <w:sdtContent>
        <w:p w:rsidR="00000000" w:rsidDel="00000000" w:rsidP="00000000" w:rsidRDefault="00000000" w:rsidRPr="00000000" w14:paraId="000000B8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367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        row_index +=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5</w:t>
                </w:r>
              </w:ins>
            </w:sdtContent>
          </w:sdt>
        </w:p>
      </w:sdtContent>
    </w:sdt>
    <w:sdt>
      <w:sdtPr>
        <w:tag w:val="goog_rdk_370"/>
      </w:sdtPr>
      <w:sdtContent>
        <w:p w:rsidR="00000000" w:rsidDel="00000000" w:rsidP="00000000" w:rsidRDefault="00000000" w:rsidRPr="00000000" w14:paraId="000000B9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369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   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elif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display ==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'no'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:</w:t>
                </w:r>
              </w:ins>
            </w:sdtContent>
          </w:sdt>
        </w:p>
      </w:sdtContent>
    </w:sdt>
    <w:sdt>
      <w:sdtPr>
        <w:tag w:val="goog_rdk_372"/>
      </w:sdtPr>
      <w:sdtContent>
        <w:p w:rsidR="00000000" w:rsidDel="00000000" w:rsidP="00000000" w:rsidRDefault="00000000" w:rsidRPr="00000000" w14:paraId="000000BA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371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       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break</w:t>
                </w:r>
              </w:ins>
            </w:sdtContent>
          </w:sdt>
        </w:p>
      </w:sdtContent>
    </w:sdt>
    <w:sdt>
      <w:sdtPr>
        <w:tag w:val="goog_rdk_374"/>
      </w:sdtPr>
      <w:sdtContent>
        <w:p w:rsidR="00000000" w:rsidDel="00000000" w:rsidP="00000000" w:rsidRDefault="00000000" w:rsidRPr="00000000" w14:paraId="000000BB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373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   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else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:</w:t>
                </w:r>
              </w:ins>
            </w:sdtContent>
          </w:sdt>
        </w:p>
      </w:sdtContent>
    </w:sdt>
    <w:sdt>
      <w:sdtPr>
        <w:tag w:val="goog_rdk_376"/>
      </w:sdtPr>
      <w:sdtContent>
        <w:p w:rsidR="00000000" w:rsidDel="00000000" w:rsidP="00000000" w:rsidRDefault="00000000" w:rsidRPr="00000000" w14:paraId="000000BC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375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       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"Invalid input. Please enter 'yes' or 'no'."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)</w:t>
                </w:r>
              </w:ins>
            </w:sdtContent>
          </w:sdt>
        </w:p>
      </w:sdtContent>
    </w:sdt>
    <w:sdt>
      <w:sdtPr>
        <w:tag w:val="goog_rdk_378"/>
      </w:sdtPr>
      <w:sdtContent>
        <w:p w:rsidR="00000000" w:rsidDel="00000000" w:rsidP="00000000" w:rsidRDefault="00000000" w:rsidRPr="00000000" w14:paraId="000000BD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377"/>
            </w:sdtPr>
            <w:sdtContent>
              <w:ins w:author="Deniz Ozcelebi" w:id="1" w:date="2023-11-16T22:51:27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80"/>
      </w:sdtPr>
      <w:sdtContent>
        <w:p w:rsidR="00000000" w:rsidDel="00000000" w:rsidP="00000000" w:rsidRDefault="00000000" w:rsidRPr="00000000" w14:paraId="000000BE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379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def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main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()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:</w:t>
                </w:r>
              </w:ins>
            </w:sdtContent>
          </w:sdt>
        </w:p>
      </w:sdtContent>
    </w:sdt>
    <w:sdt>
      <w:sdtPr>
        <w:tag w:val="goog_rdk_382"/>
      </w:sdtPr>
      <w:sdtContent>
        <w:p w:rsidR="00000000" w:rsidDel="00000000" w:rsidP="00000000" w:rsidRDefault="00000000" w:rsidRPr="00000000" w14:paraId="000000BF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381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"""Main function controlling flow of program"""</w:t>
                </w:r>
              </w:ins>
            </w:sdtContent>
          </w:sdt>
        </w:p>
      </w:sdtContent>
    </w:sdt>
    <w:sdt>
      <w:sdtPr>
        <w:tag w:val="goog_rdk_384"/>
      </w:sdtPr>
      <w:sdtContent>
        <w:p w:rsidR="00000000" w:rsidDel="00000000" w:rsidP="00000000" w:rsidRDefault="00000000" w:rsidRPr="00000000" w14:paraId="000000C0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383"/>
            </w:sdtPr>
            <w:sdtContent>
              <w:ins w:author="Deniz Ozcelebi" w:id="1" w:date="2023-11-16T22:51:27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86"/>
      </w:sdtPr>
      <w:sdtContent>
        <w:p w:rsidR="00000000" w:rsidDel="00000000" w:rsidP="00000000" w:rsidRDefault="00000000" w:rsidRPr="00000000" w14:paraId="000000C1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385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while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True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:</w:t>
                </w:r>
              </w:ins>
            </w:sdtContent>
          </w:sdt>
        </w:p>
      </w:sdtContent>
    </w:sdt>
    <w:sdt>
      <w:sdtPr>
        <w:tag w:val="goog_rdk_388"/>
      </w:sdtPr>
      <w:sdtContent>
        <w:p w:rsidR="00000000" w:rsidDel="00000000" w:rsidP="00000000" w:rsidRDefault="00000000" w:rsidRPr="00000000" w14:paraId="000000C2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387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    city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,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month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,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day = get_filters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()</w:t>
                </w:r>
              </w:ins>
            </w:sdtContent>
          </w:sdt>
        </w:p>
      </w:sdtContent>
    </w:sdt>
    <w:sdt>
      <w:sdtPr>
        <w:tag w:val="goog_rdk_390"/>
      </w:sdtPr>
      <w:sdtContent>
        <w:p w:rsidR="00000000" w:rsidDel="00000000" w:rsidP="00000000" w:rsidRDefault="00000000" w:rsidRPr="00000000" w14:paraId="000000C3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389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    df = load_data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city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,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month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,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day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)</w:t>
                </w:r>
              </w:ins>
            </w:sdtContent>
          </w:sdt>
        </w:p>
      </w:sdtContent>
    </w:sdt>
    <w:sdt>
      <w:sdtPr>
        <w:tag w:val="goog_rdk_392"/>
      </w:sdtPr>
      <w:sdtContent>
        <w:p w:rsidR="00000000" w:rsidDel="00000000" w:rsidP="00000000" w:rsidRDefault="00000000" w:rsidRPr="00000000" w14:paraId="000000C4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391"/>
            </w:sdtPr>
            <w:sdtContent>
              <w:ins w:author="Deniz Ozcelebi" w:id="1" w:date="2023-11-16T22:51:27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94"/>
      </w:sdtPr>
      <w:sdtContent>
        <w:p w:rsidR="00000000" w:rsidDel="00000000" w:rsidP="00000000" w:rsidRDefault="00000000" w:rsidRPr="00000000" w14:paraId="000000C5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393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    time_stats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df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)</w:t>
                </w:r>
              </w:ins>
            </w:sdtContent>
          </w:sdt>
        </w:p>
      </w:sdtContent>
    </w:sdt>
    <w:sdt>
      <w:sdtPr>
        <w:tag w:val="goog_rdk_396"/>
      </w:sdtPr>
      <w:sdtContent>
        <w:p w:rsidR="00000000" w:rsidDel="00000000" w:rsidP="00000000" w:rsidRDefault="00000000" w:rsidRPr="00000000" w14:paraId="000000C6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395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    station_stats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df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)</w:t>
                </w:r>
              </w:ins>
            </w:sdtContent>
          </w:sdt>
        </w:p>
      </w:sdtContent>
    </w:sdt>
    <w:sdt>
      <w:sdtPr>
        <w:tag w:val="goog_rdk_398"/>
      </w:sdtPr>
      <w:sdtContent>
        <w:p w:rsidR="00000000" w:rsidDel="00000000" w:rsidP="00000000" w:rsidRDefault="00000000" w:rsidRPr="00000000" w14:paraId="000000C7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397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    trip_duration_stats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df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)</w:t>
                </w:r>
              </w:ins>
            </w:sdtContent>
          </w:sdt>
        </w:p>
      </w:sdtContent>
    </w:sdt>
    <w:sdt>
      <w:sdtPr>
        <w:tag w:val="goog_rdk_400"/>
      </w:sdtPr>
      <w:sdtContent>
        <w:p w:rsidR="00000000" w:rsidDel="00000000" w:rsidP="00000000" w:rsidRDefault="00000000" w:rsidRPr="00000000" w14:paraId="000000C8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399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    user_stats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df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)</w:t>
                </w:r>
              </w:ins>
            </w:sdtContent>
          </w:sdt>
        </w:p>
      </w:sdtContent>
    </w:sdt>
    <w:sdt>
      <w:sdtPr>
        <w:tag w:val="goog_rdk_402"/>
      </w:sdtPr>
      <w:sdtContent>
        <w:p w:rsidR="00000000" w:rsidDel="00000000" w:rsidP="00000000" w:rsidRDefault="00000000" w:rsidRPr="00000000" w14:paraId="000000C9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401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    display_raw_data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df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)</w:t>
                </w:r>
              </w:ins>
            </w:sdtContent>
          </w:sdt>
        </w:p>
      </w:sdtContent>
    </w:sdt>
    <w:sdt>
      <w:sdtPr>
        <w:tag w:val="goog_rdk_404"/>
      </w:sdtPr>
      <w:sdtContent>
        <w:p w:rsidR="00000000" w:rsidDel="00000000" w:rsidP="00000000" w:rsidRDefault="00000000" w:rsidRPr="00000000" w14:paraId="000000CA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403"/>
            </w:sdtPr>
            <w:sdtContent>
              <w:ins w:author="Deniz Ozcelebi" w:id="1" w:date="2023-11-16T22:51:27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06"/>
      </w:sdtPr>
      <w:sdtContent>
        <w:p w:rsidR="00000000" w:rsidDel="00000000" w:rsidP="00000000" w:rsidRDefault="00000000" w:rsidRPr="00000000" w14:paraId="000000CB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405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    restart =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input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'\nWould you like to restart? Enter yes or no.\n'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)</w:t>
                </w:r>
              </w:ins>
            </w:sdtContent>
          </w:sdt>
        </w:p>
      </w:sdtContent>
    </w:sdt>
    <w:sdt>
      <w:sdtPr>
        <w:tag w:val="goog_rdk_408"/>
      </w:sdtPr>
      <w:sdtContent>
        <w:p w:rsidR="00000000" w:rsidDel="00000000" w:rsidP="00000000" w:rsidRDefault="00000000" w:rsidRPr="00000000" w14:paraId="000000CC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407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   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restart.lower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()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!=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'yes'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:</w:t>
                </w:r>
              </w:ins>
            </w:sdtContent>
          </w:sdt>
        </w:p>
      </w:sdtContent>
    </w:sdt>
    <w:sdt>
      <w:sdtPr>
        <w:tag w:val="goog_rdk_410"/>
      </w:sdtPr>
      <w:sdtContent>
        <w:p w:rsidR="00000000" w:rsidDel="00000000" w:rsidP="00000000" w:rsidRDefault="00000000" w:rsidRPr="00000000" w14:paraId="000000CD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409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         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break</w:t>
                </w:r>
              </w:ins>
            </w:sdtContent>
          </w:sdt>
        </w:p>
      </w:sdtContent>
    </w:sdt>
    <w:sdt>
      <w:sdtPr>
        <w:tag w:val="goog_rdk_412"/>
      </w:sdtPr>
      <w:sdtContent>
        <w:p w:rsidR="00000000" w:rsidDel="00000000" w:rsidP="00000000" w:rsidRDefault="00000000" w:rsidRPr="00000000" w14:paraId="000000CE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411"/>
            </w:sdtPr>
            <w:sdtContent>
              <w:ins w:author="Deniz Ozcelebi" w:id="1" w:date="2023-11-16T22:51:27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14"/>
      </w:sdtPr>
      <w:sdtContent>
        <w:p w:rsidR="00000000" w:rsidDel="00000000" w:rsidP="00000000" w:rsidRDefault="00000000" w:rsidRPr="00000000" w14:paraId="000000CF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ins w:author="Deniz Ozcelebi" w:id="1" w:date="2023-11-16T22:51:27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413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__name__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==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"__main__"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:</w:t>
                </w:r>
              </w:ins>
            </w:sdtContent>
          </w:sdt>
        </w:p>
      </w:sdtContent>
    </w:sdt>
    <w:sdt>
      <w:sdtPr>
        <w:tag w:val="goog_rdk_416"/>
      </w:sdtPr>
      <w:sdtContent>
        <w:p w:rsidR="00000000" w:rsidDel="00000000" w:rsidP="00000000" w:rsidRDefault="00000000" w:rsidRPr="00000000" w14:paraId="000000D0">
          <w:pPr>
            <w:keepNext w:val="1"/>
            <w:keepLines w:val="1"/>
            <w:widowControl w:val="0"/>
            <w:shd w:fill="1e1e1e" w:val="clear"/>
            <w:spacing w:line="325.71428571428567" w:lineRule="auto"/>
            <w:ind w:right="-607.7952755905511"/>
            <w:rPr>
              <w:sz w:val="18"/>
              <w:szCs w:val="18"/>
            </w:rPr>
            <w:pPrChange w:author="Deniz Ozcelebi" w:id="0" w:date="2023-11-16T22:51:27Z">
              <w:pPr>
                <w:keepNext w:val="1"/>
                <w:keepLines w:val="1"/>
                <w:widowControl w:val="0"/>
                <w:spacing w:line="240" w:lineRule="auto"/>
                <w:ind w:right="-607.7952755905511"/>
              </w:pPr>
            </w:pPrChange>
          </w:pPr>
          <w:sdt>
            <w:sdtPr>
              <w:tag w:val="goog_rdk_415"/>
            </w:sdtPr>
            <w:sdtContent>
              <w:ins w:author="Deniz Ozcelebi" w:id="1" w:date="2023-11-16T22:51:27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main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()</w:t>
                </w:r>
              </w:ins>
            </w:sdtContent>
          </w:sdt>
          <w:r w:rsidDel="00000000" w:rsidR="00000000" w:rsidRPr="00000000">
            <w:rPr>
              <w:rtl w:val="0"/>
            </w:rPr>
          </w:r>
        </w:p>
      </w:sdtContent>
    </w:sdt>
    <w:sectPr>
      <w:pgSz w:h="11906" w:w="16838" w:orient="landscape"/>
      <w:pgMar w:bottom="1440" w:top="1440" w:left="850.3937007874016" w:right="832.2047244094489" w:header="708" w:footer="708"/>
      <w:pgNumType w:start="1"/>
      <w:sectPrChange w:author="Deniz Ozcelebi" w:id="0" w:date="2023-11-16T22:51:35Z">
        <w:sectPr w:rsidR="000000" w:rsidDel="000000" w:rsidRPr="000000" w:rsidSect="000000">
          <w:pgMar w:bottom="1440" w:top="1440" w:left="850.3937007874016" w:right="832.2047244094489" w:header="708" w:footer="708"/>
          <w:pgNumType w:start="1"/>
          <w:pgSz w:h="16838" w:w="11906" w:orient="portrait"/>
        </w:sectPr>
      </w:sectPrChange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pG+19FxVqLQBd1GrYHblCkPY8Q==">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2023-11-13T10:04:00Z</dcterms:created>
  <dc:creator>Hazbay, Livyo (GB/SM-MAC)</dc:creator>
</cp:coreProperties>
</file>